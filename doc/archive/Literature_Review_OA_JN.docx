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2"/>
        </w:rPr>
        <w:id w:val="-117996673"/>
        <w:docPartObj>
          <w:docPartGallery w:val="Cover Pages"/>
          <w:docPartUnique/>
        </w:docPartObj>
      </w:sdtPr>
      <w:sdtEndPr/>
      <w:sdtContent>
        <w:p w14:paraId="6B3F09DA" w14:textId="02A3E24F" w:rsidR="00735AF1" w:rsidRPr="00B749B7" w:rsidRDefault="00735AF1" w:rsidP="00096AD0">
          <w:pPr>
            <w:pStyle w:val="NoSpacing"/>
            <w:spacing w:line="360" w:lineRule="auto"/>
            <w:jc w:val="both"/>
            <w:rPr>
              <w:sz w:val="22"/>
              <w:szCs w:val="22"/>
            </w:rPr>
          </w:pPr>
          <w:r w:rsidRPr="00B749B7">
            <w:rPr>
              <w:noProof/>
              <w:sz w:val="22"/>
              <w:szCs w:val="22"/>
            </w:rPr>
            <mc:AlternateContent>
              <mc:Choice Requires="wpg">
                <w:drawing>
                  <wp:anchor distT="0" distB="0" distL="114300" distR="114300" simplePos="0" relativeHeight="251659264" behindDoc="1" locked="0" layoutInCell="1" allowOverlap="1" wp14:anchorId="6C69CEC1" wp14:editId="322DA4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551E5" w14:textId="04A432D4" w:rsidR="00735AF1" w:rsidRPr="00735AF1" w:rsidRDefault="00735AF1">
                                  <w:pPr>
                                    <w:pStyle w:val="NoSpacing"/>
                                    <w:jc w:val="right"/>
                                    <w:rPr>
                                      <w:color w:val="FFFFFF" w:themeColor="background1"/>
                                      <w:sz w:val="28"/>
                                      <w:szCs w:val="28"/>
                                      <w:lang w:val="de-DE"/>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69CEC1"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44d26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a5b592 [3204]" stroked="f" strokeweight="1.25pt">
                      <v:textbox inset=",0,14.4pt,0">
                        <w:txbxContent>
                          <w:p w14:paraId="5BD551E5" w14:textId="04A432D4" w:rsidR="00735AF1" w:rsidRPr="00735AF1" w:rsidRDefault="00735AF1">
                            <w:pPr>
                              <w:pStyle w:val="NoSpacing"/>
                              <w:jc w:val="right"/>
                              <w:rPr>
                                <w:color w:val="FFFFFF" w:themeColor="background1"/>
                                <w:sz w:val="28"/>
                                <w:szCs w:val="28"/>
                                <w:lang w:val="de-DE"/>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4d26 [3215]" strokecolor="#444d2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4d26 [3215]" strokecolor="#444d2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4d26 [3215]" strokecolor="#444d2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4d26 [3215]" strokecolor="#444d2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4d26 [3215]" strokecolor="#444d2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4d26 [3215]" strokecolor="#444d2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4d26 [3215]" strokecolor="#444d2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4d26 [3215]" strokecolor="#444d2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4d26 [3215]" strokecolor="#444d2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4d26 [3215]" strokecolor="#444d2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4d26 [3215]" strokecolor="#444d2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4d26 [3215]" strokecolor="#444d2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4d26 [3215]" strokecolor="#444d2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4d26 [3215]" strokecolor="#444d2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4d26 [3215]" strokecolor="#444d2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4d26 [3215]" strokecolor="#444d2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4d26 [3215]" strokecolor="#444d2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4d26 [3215]" strokecolor="#444d2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4d26 [3215]" strokecolor="#444d2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4d26 [3215]" strokecolor="#444d2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4d26 [3215]" strokecolor="#444d2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4d26 [3215]" strokecolor="#444d2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4d26 [3215]" strokecolor="#444d2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749B7">
            <w:rPr>
              <w:noProof/>
              <w:sz w:val="22"/>
              <w:szCs w:val="22"/>
            </w:rPr>
            <mc:AlternateContent>
              <mc:Choice Requires="wps">
                <w:drawing>
                  <wp:anchor distT="0" distB="0" distL="114300" distR="114300" simplePos="0" relativeHeight="251661312" behindDoc="0" locked="0" layoutInCell="1" allowOverlap="1" wp14:anchorId="1C1DA1DF" wp14:editId="10AA9A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DB1B8" w14:textId="100E9D22" w:rsidR="00735AF1" w:rsidRDefault="007608F1">
                                <w:pPr>
                                  <w:pStyle w:val="NoSpacing"/>
                                  <w:rPr>
                                    <w:color w:val="A5B592" w:themeColor="accent1"/>
                                    <w:sz w:val="26"/>
                                    <w:szCs w:val="26"/>
                                  </w:rPr>
                                </w:pPr>
                                <w:sdt>
                                  <w:sdtPr>
                                    <w:rPr>
                                      <w:color w:val="A5B59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5AF1">
                                      <w:rPr>
                                        <w:color w:val="A5B592" w:themeColor="accent1"/>
                                        <w:sz w:val="26"/>
                                        <w:szCs w:val="26"/>
                                      </w:rPr>
                                      <w:t>Jennifer Neumaier</w:t>
                                    </w:r>
                                  </w:sdtContent>
                                </w:sdt>
                              </w:p>
                              <w:p w14:paraId="282791F9" w14:textId="49B2178D" w:rsidR="00735AF1" w:rsidRDefault="007608F1">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5AF1">
                                      <w:rPr>
                                        <w:caps/>
                                        <w:color w:val="595959" w:themeColor="text1" w:themeTint="A6"/>
                                      </w:rPr>
                                      <w:t>Institute of Genomics, University of Tartu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1DA1DF"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2CDB1B8" w14:textId="100E9D22" w:rsidR="00735AF1" w:rsidRDefault="007608F1">
                          <w:pPr>
                            <w:pStyle w:val="NoSpacing"/>
                            <w:rPr>
                              <w:color w:val="A5B592" w:themeColor="accent1"/>
                              <w:sz w:val="26"/>
                              <w:szCs w:val="26"/>
                            </w:rPr>
                          </w:pPr>
                          <w:sdt>
                            <w:sdtPr>
                              <w:rPr>
                                <w:color w:val="A5B59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5AF1">
                                <w:rPr>
                                  <w:color w:val="A5B592" w:themeColor="accent1"/>
                                  <w:sz w:val="26"/>
                                  <w:szCs w:val="26"/>
                                </w:rPr>
                                <w:t>Jennifer Neumaier</w:t>
                              </w:r>
                            </w:sdtContent>
                          </w:sdt>
                        </w:p>
                        <w:p w14:paraId="282791F9" w14:textId="49B2178D" w:rsidR="00735AF1" w:rsidRDefault="007608F1">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5AF1">
                                <w:rPr>
                                  <w:caps/>
                                  <w:color w:val="595959" w:themeColor="text1" w:themeTint="A6"/>
                                </w:rPr>
                                <w:t>Institute of Genomics, University of Tartu</w:t>
                              </w:r>
                            </w:sdtContent>
                          </w:sdt>
                        </w:p>
                      </w:txbxContent>
                    </v:textbox>
                    <w10:wrap anchorx="page" anchory="page"/>
                  </v:shape>
                </w:pict>
              </mc:Fallback>
            </mc:AlternateContent>
          </w:r>
        </w:p>
        <w:p w14:paraId="79185533" w14:textId="77777777" w:rsidR="00A42CA2" w:rsidRPr="00B749B7" w:rsidRDefault="008F7A94" w:rsidP="00096AD0">
          <w:pPr>
            <w:spacing w:after="160" w:line="360" w:lineRule="auto"/>
            <w:jc w:val="both"/>
            <w:rPr>
              <w:rFonts w:ascii="Arial" w:eastAsia="Arial" w:hAnsi="Arial" w:cs="Arial"/>
              <w:sz w:val="22"/>
              <w:szCs w:val="22"/>
            </w:rPr>
          </w:pPr>
          <w:r w:rsidRPr="00B749B7">
            <w:rPr>
              <w:noProof/>
              <w:sz w:val="22"/>
              <w:szCs w:val="22"/>
            </w:rPr>
            <mc:AlternateContent>
              <mc:Choice Requires="wps">
                <w:drawing>
                  <wp:anchor distT="0" distB="0" distL="114300" distR="114300" simplePos="0" relativeHeight="251660288" behindDoc="0" locked="0" layoutInCell="1" allowOverlap="1" wp14:anchorId="670FE996" wp14:editId="70E15C3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5748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3657600" cy="157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5673A" w14:textId="36460A80" w:rsidR="00735AF1" w:rsidRDefault="007608F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16CE">
                                      <w:rPr>
                                        <w:rFonts w:asciiTheme="majorHAnsi" w:eastAsiaTheme="majorEastAsia" w:hAnsiTheme="majorHAnsi" w:cstheme="majorBidi"/>
                                        <w:spacing w:val="-10"/>
                                        <w:kern w:val="28"/>
                                        <w:sz w:val="56"/>
                                        <w:szCs w:val="56"/>
                                      </w:rPr>
                                      <w:t>Literature Review</w:t>
                                    </w:r>
                                  </w:sdtContent>
                                </w:sdt>
                              </w:p>
                              <w:p w14:paraId="16B600DA" w14:textId="593A78D0" w:rsidR="00735AF1" w:rsidRDefault="007608F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22DBC">
                                      <w:rPr>
                                        <w:color w:val="404040" w:themeColor="text1" w:themeTint="BF"/>
                                        <w:sz w:val="36"/>
                                        <w:szCs w:val="36"/>
                                      </w:rPr>
                                      <w:t>Master Thesis</w:t>
                                    </w:r>
                                  </w:sdtContent>
                                </w:sdt>
                              </w:p>
                              <w:p w14:paraId="3339B288" w14:textId="4A3CAD22" w:rsidR="00025459" w:rsidRDefault="00025459">
                                <w:pPr>
                                  <w:spacing w:before="120"/>
                                  <w:rPr>
                                    <w:color w:val="404040" w:themeColor="text1" w:themeTint="BF"/>
                                    <w:sz w:val="36"/>
                                    <w:szCs w:val="36"/>
                                  </w:rPr>
                                </w:pPr>
                                <w:r w:rsidRPr="00025459">
                                  <w:rPr>
                                    <w:i/>
                                    <w:iCs/>
                                    <w:color w:val="404040" w:themeColor="text1" w:themeTint="BF"/>
                                    <w:sz w:val="36"/>
                                    <w:szCs w:val="36"/>
                                  </w:rPr>
                                  <w:t>Benchmarking machine learning performances with compositional</w:t>
                                </w:r>
                                <w:r w:rsidRPr="00025459">
                                  <w:rPr>
                                    <w:color w:val="404040" w:themeColor="text1" w:themeTint="BF"/>
                                    <w:sz w:val="36"/>
                                    <w:szCs w:val="36"/>
                                  </w:rP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70FE996" id="Text Box 1" o:spid="_x0000_s1056" type="#_x0000_t202" style="position:absolute;left:0;text-align:left;margin-left:0;margin-top:0;width:4in;height:1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" filled="f" stroked="f" strokeweight=".5pt">
                    <v:textbox inset="0,0,0,0">
                      <w:txbxContent>
                        <w:p w14:paraId="57E5673A" w14:textId="36460A80" w:rsidR="00735AF1" w:rsidRDefault="007608F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16CE">
                                <w:rPr>
                                  <w:rFonts w:asciiTheme="majorHAnsi" w:eastAsiaTheme="majorEastAsia" w:hAnsiTheme="majorHAnsi" w:cstheme="majorBidi"/>
                                  <w:spacing w:val="-10"/>
                                  <w:kern w:val="28"/>
                                  <w:sz w:val="56"/>
                                  <w:szCs w:val="56"/>
                                </w:rPr>
                                <w:t>Literature Review</w:t>
                              </w:r>
                            </w:sdtContent>
                          </w:sdt>
                        </w:p>
                        <w:p w14:paraId="16B600DA" w14:textId="593A78D0" w:rsidR="00735AF1" w:rsidRDefault="007608F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22DBC">
                                <w:rPr>
                                  <w:color w:val="404040" w:themeColor="text1" w:themeTint="BF"/>
                                  <w:sz w:val="36"/>
                                  <w:szCs w:val="36"/>
                                </w:rPr>
                                <w:t>Master Thesis</w:t>
                              </w:r>
                            </w:sdtContent>
                          </w:sdt>
                        </w:p>
                        <w:p w14:paraId="3339B288" w14:textId="4A3CAD22" w:rsidR="00025459" w:rsidRDefault="00025459">
                          <w:pPr>
                            <w:spacing w:before="120"/>
                            <w:rPr>
                              <w:color w:val="404040" w:themeColor="text1" w:themeTint="BF"/>
                              <w:sz w:val="36"/>
                              <w:szCs w:val="36"/>
                            </w:rPr>
                          </w:pPr>
                          <w:r w:rsidRPr="00025459">
                            <w:rPr>
                              <w:i/>
                              <w:iCs/>
                              <w:color w:val="404040" w:themeColor="text1" w:themeTint="BF"/>
                              <w:sz w:val="36"/>
                              <w:szCs w:val="36"/>
                            </w:rPr>
                            <w:t>Benchmarking machine learning performances with compositional</w:t>
                          </w:r>
                          <w:r w:rsidRPr="00025459">
                            <w:rPr>
                              <w:color w:val="404040" w:themeColor="text1" w:themeTint="BF"/>
                              <w:sz w:val="36"/>
                              <w:szCs w:val="36"/>
                            </w:rPr>
                            <w:t xml:space="preserve"> data</w:t>
                          </w:r>
                        </w:p>
                      </w:txbxContent>
                    </v:textbox>
                    <w10:wrap anchorx="page" anchory="page"/>
                  </v:shape>
                </w:pict>
              </mc:Fallback>
            </mc:AlternateContent>
          </w:r>
          <w:r w:rsidR="00735AF1" w:rsidRPr="00B749B7">
            <w:rPr>
              <w:rFonts w:ascii="Arial" w:eastAsia="Arial" w:hAnsi="Arial" w:cs="Arial"/>
              <w:sz w:val="22"/>
              <w:szCs w:val="22"/>
            </w:rPr>
            <w:br w:type="page"/>
          </w:r>
        </w:p>
        <w:sdt>
          <w:sdtPr>
            <w:rPr>
              <w:caps w:val="0"/>
              <w:color w:val="auto"/>
              <w:spacing w:val="0"/>
              <w:sz w:val="20"/>
              <w:szCs w:val="20"/>
            </w:rPr>
            <w:id w:val="1782921428"/>
            <w:docPartObj>
              <w:docPartGallery w:val="Table of Contents"/>
              <w:docPartUnique/>
            </w:docPartObj>
          </w:sdtPr>
          <w:sdtEndPr>
            <w:rPr>
              <w:b/>
              <w:bCs/>
              <w:noProof/>
            </w:rPr>
          </w:sdtEndPr>
          <w:sdtContent>
            <w:p w14:paraId="1C8A8AE7" w14:textId="1EEB6B73" w:rsidR="00A42CA2" w:rsidRPr="00B749B7" w:rsidRDefault="00A42CA2" w:rsidP="00096AD0">
              <w:pPr>
                <w:pStyle w:val="TOCHeading"/>
                <w:spacing w:line="360" w:lineRule="auto"/>
                <w:jc w:val="both"/>
              </w:pPr>
              <w:r w:rsidRPr="00B749B7">
                <w:t>Table of Contents</w:t>
              </w:r>
            </w:p>
            <w:p w14:paraId="01864EDE" w14:textId="35AED3BE" w:rsidR="008110E4" w:rsidRDefault="00A42CA2">
              <w:pPr>
                <w:pStyle w:val="TOC1"/>
                <w:tabs>
                  <w:tab w:val="right" w:leader="dot" w:pos="9396"/>
                </w:tabs>
                <w:rPr>
                  <w:noProof/>
                  <w:sz w:val="22"/>
                  <w:szCs w:val="22"/>
                  <w:lang w:val="de-DE" w:eastAsia="de-DE"/>
                </w:rPr>
              </w:pPr>
              <w:r w:rsidRPr="00B749B7">
                <w:rPr>
                  <w:sz w:val="22"/>
                  <w:szCs w:val="22"/>
                </w:rPr>
                <w:fldChar w:fldCharType="begin"/>
              </w:r>
              <w:r w:rsidRPr="00B749B7">
                <w:rPr>
                  <w:sz w:val="22"/>
                  <w:szCs w:val="22"/>
                </w:rPr>
                <w:instrText xml:space="preserve"> TOC \o "1-3" \h \z \u </w:instrText>
              </w:r>
              <w:r w:rsidRPr="00B749B7">
                <w:rPr>
                  <w:sz w:val="22"/>
                  <w:szCs w:val="22"/>
                </w:rPr>
                <w:fldChar w:fldCharType="separate"/>
              </w:r>
              <w:hyperlink w:anchor="_Toc96333815" w:history="1">
                <w:r w:rsidR="008110E4" w:rsidRPr="00F81BEF">
                  <w:rPr>
                    <w:rStyle w:val="Hyperlink"/>
                    <w:noProof/>
                  </w:rPr>
                  <w:t>Introduction</w:t>
                </w:r>
                <w:r w:rsidR="008110E4">
                  <w:rPr>
                    <w:noProof/>
                    <w:webHidden/>
                  </w:rPr>
                  <w:tab/>
                </w:r>
                <w:r w:rsidR="008110E4">
                  <w:rPr>
                    <w:noProof/>
                    <w:webHidden/>
                  </w:rPr>
                  <w:fldChar w:fldCharType="begin"/>
                </w:r>
                <w:r w:rsidR="008110E4">
                  <w:rPr>
                    <w:noProof/>
                    <w:webHidden/>
                  </w:rPr>
                  <w:instrText xml:space="preserve"> PAGEREF _Toc96333815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188C3A1F" w14:textId="7A62ECD9" w:rsidR="008110E4" w:rsidRDefault="008110E4">
              <w:pPr>
                <w:pStyle w:val="TOC2"/>
                <w:tabs>
                  <w:tab w:val="right" w:leader="dot" w:pos="9396"/>
                </w:tabs>
                <w:rPr>
                  <w:noProof/>
                  <w:sz w:val="22"/>
                  <w:szCs w:val="22"/>
                  <w:lang w:val="de-DE" w:eastAsia="de-DE"/>
                </w:rPr>
              </w:pPr>
              <w:hyperlink w:anchor="_Toc96333816" w:history="1">
                <w:r w:rsidRPr="00F81BEF">
                  <w:rPr>
                    <w:rStyle w:val="Hyperlink"/>
                    <w:noProof/>
                  </w:rPr>
                  <w:t>Goal</w:t>
                </w:r>
                <w:r>
                  <w:rPr>
                    <w:noProof/>
                    <w:webHidden/>
                  </w:rPr>
                  <w:tab/>
                </w:r>
                <w:r>
                  <w:rPr>
                    <w:noProof/>
                    <w:webHidden/>
                  </w:rPr>
                  <w:fldChar w:fldCharType="begin"/>
                </w:r>
                <w:r>
                  <w:rPr>
                    <w:noProof/>
                    <w:webHidden/>
                  </w:rPr>
                  <w:instrText xml:space="preserve"> PAGEREF _Toc96333816 \h </w:instrText>
                </w:r>
                <w:r>
                  <w:rPr>
                    <w:noProof/>
                    <w:webHidden/>
                  </w:rPr>
                </w:r>
                <w:r>
                  <w:rPr>
                    <w:noProof/>
                    <w:webHidden/>
                  </w:rPr>
                  <w:fldChar w:fldCharType="separate"/>
                </w:r>
                <w:r>
                  <w:rPr>
                    <w:noProof/>
                    <w:webHidden/>
                  </w:rPr>
                  <w:t>2</w:t>
                </w:r>
                <w:r>
                  <w:rPr>
                    <w:noProof/>
                    <w:webHidden/>
                  </w:rPr>
                  <w:fldChar w:fldCharType="end"/>
                </w:r>
              </w:hyperlink>
            </w:p>
            <w:p w14:paraId="569E75D4" w14:textId="5313E4D0" w:rsidR="008110E4" w:rsidRDefault="008110E4">
              <w:pPr>
                <w:pStyle w:val="TOC2"/>
                <w:tabs>
                  <w:tab w:val="right" w:leader="dot" w:pos="9396"/>
                </w:tabs>
                <w:rPr>
                  <w:noProof/>
                  <w:sz w:val="22"/>
                  <w:szCs w:val="22"/>
                  <w:lang w:val="de-DE" w:eastAsia="de-DE"/>
                </w:rPr>
              </w:pPr>
              <w:hyperlink w:anchor="_Toc96333817" w:history="1">
                <w:r w:rsidRPr="00F81BEF">
                  <w:rPr>
                    <w:rStyle w:val="Hyperlink"/>
                    <w:noProof/>
                  </w:rPr>
                  <w:t>Background</w:t>
                </w:r>
                <w:r>
                  <w:rPr>
                    <w:noProof/>
                    <w:webHidden/>
                  </w:rPr>
                  <w:tab/>
                </w:r>
                <w:r>
                  <w:rPr>
                    <w:noProof/>
                    <w:webHidden/>
                  </w:rPr>
                  <w:fldChar w:fldCharType="begin"/>
                </w:r>
                <w:r>
                  <w:rPr>
                    <w:noProof/>
                    <w:webHidden/>
                  </w:rPr>
                  <w:instrText xml:space="preserve"> PAGEREF _Toc96333817 \h </w:instrText>
                </w:r>
                <w:r>
                  <w:rPr>
                    <w:noProof/>
                    <w:webHidden/>
                  </w:rPr>
                </w:r>
                <w:r>
                  <w:rPr>
                    <w:noProof/>
                    <w:webHidden/>
                  </w:rPr>
                  <w:fldChar w:fldCharType="separate"/>
                </w:r>
                <w:r>
                  <w:rPr>
                    <w:noProof/>
                    <w:webHidden/>
                  </w:rPr>
                  <w:t>2</w:t>
                </w:r>
                <w:r>
                  <w:rPr>
                    <w:noProof/>
                    <w:webHidden/>
                  </w:rPr>
                  <w:fldChar w:fldCharType="end"/>
                </w:r>
              </w:hyperlink>
            </w:p>
            <w:p w14:paraId="181B1EB2" w14:textId="3D551D5E" w:rsidR="008110E4" w:rsidRDefault="008110E4">
              <w:pPr>
                <w:pStyle w:val="TOC3"/>
                <w:tabs>
                  <w:tab w:val="right" w:leader="dot" w:pos="9396"/>
                </w:tabs>
                <w:rPr>
                  <w:noProof/>
                  <w:sz w:val="22"/>
                  <w:szCs w:val="22"/>
                  <w:lang w:val="de-DE" w:eastAsia="de-DE"/>
                </w:rPr>
              </w:pPr>
              <w:hyperlink w:anchor="_Toc96333818" w:history="1">
                <w:r w:rsidRPr="00F81BEF">
                  <w:rPr>
                    <w:rStyle w:val="Hyperlink"/>
                    <w:noProof/>
                  </w:rPr>
                  <w:t>Microbiome Data is Compositional</w:t>
                </w:r>
                <w:r>
                  <w:rPr>
                    <w:noProof/>
                    <w:webHidden/>
                  </w:rPr>
                  <w:tab/>
                </w:r>
                <w:r>
                  <w:rPr>
                    <w:noProof/>
                    <w:webHidden/>
                  </w:rPr>
                  <w:fldChar w:fldCharType="begin"/>
                </w:r>
                <w:r>
                  <w:rPr>
                    <w:noProof/>
                    <w:webHidden/>
                  </w:rPr>
                  <w:instrText xml:space="preserve"> PAGEREF _Toc96333818 \h </w:instrText>
                </w:r>
                <w:r>
                  <w:rPr>
                    <w:noProof/>
                    <w:webHidden/>
                  </w:rPr>
                </w:r>
                <w:r>
                  <w:rPr>
                    <w:noProof/>
                    <w:webHidden/>
                  </w:rPr>
                  <w:fldChar w:fldCharType="separate"/>
                </w:r>
                <w:r>
                  <w:rPr>
                    <w:noProof/>
                    <w:webHidden/>
                  </w:rPr>
                  <w:t>2</w:t>
                </w:r>
                <w:r>
                  <w:rPr>
                    <w:noProof/>
                    <w:webHidden/>
                  </w:rPr>
                  <w:fldChar w:fldCharType="end"/>
                </w:r>
              </w:hyperlink>
            </w:p>
            <w:p w14:paraId="63755832" w14:textId="19648781" w:rsidR="008110E4" w:rsidRDefault="008110E4">
              <w:pPr>
                <w:pStyle w:val="TOC3"/>
                <w:tabs>
                  <w:tab w:val="right" w:leader="dot" w:pos="9396"/>
                </w:tabs>
                <w:rPr>
                  <w:noProof/>
                  <w:sz w:val="22"/>
                  <w:szCs w:val="22"/>
                  <w:lang w:val="de-DE" w:eastAsia="de-DE"/>
                </w:rPr>
              </w:pPr>
              <w:hyperlink w:anchor="_Toc96333819" w:history="1">
                <w:r w:rsidRPr="00F81BEF">
                  <w:rPr>
                    <w:rStyle w:val="Hyperlink"/>
                    <w:noProof/>
                  </w:rPr>
                  <w:t>Current Solutions for Compositional Data in Statistical Analysis</w:t>
                </w:r>
                <w:r>
                  <w:rPr>
                    <w:noProof/>
                    <w:webHidden/>
                  </w:rPr>
                  <w:tab/>
                </w:r>
                <w:r>
                  <w:rPr>
                    <w:noProof/>
                    <w:webHidden/>
                  </w:rPr>
                  <w:fldChar w:fldCharType="begin"/>
                </w:r>
                <w:r>
                  <w:rPr>
                    <w:noProof/>
                    <w:webHidden/>
                  </w:rPr>
                  <w:instrText xml:space="preserve"> PAGEREF _Toc96333819 \h </w:instrText>
                </w:r>
                <w:r>
                  <w:rPr>
                    <w:noProof/>
                    <w:webHidden/>
                  </w:rPr>
                </w:r>
                <w:r>
                  <w:rPr>
                    <w:noProof/>
                    <w:webHidden/>
                  </w:rPr>
                  <w:fldChar w:fldCharType="separate"/>
                </w:r>
                <w:r>
                  <w:rPr>
                    <w:noProof/>
                    <w:webHidden/>
                  </w:rPr>
                  <w:t>4</w:t>
                </w:r>
                <w:r>
                  <w:rPr>
                    <w:noProof/>
                    <w:webHidden/>
                  </w:rPr>
                  <w:fldChar w:fldCharType="end"/>
                </w:r>
              </w:hyperlink>
            </w:p>
            <w:p w14:paraId="27C56596" w14:textId="76593720" w:rsidR="008110E4" w:rsidRDefault="008110E4">
              <w:pPr>
                <w:pStyle w:val="TOC3"/>
                <w:tabs>
                  <w:tab w:val="right" w:leader="dot" w:pos="9396"/>
                </w:tabs>
                <w:rPr>
                  <w:noProof/>
                  <w:sz w:val="22"/>
                  <w:szCs w:val="22"/>
                  <w:lang w:val="de-DE" w:eastAsia="de-DE"/>
                </w:rPr>
              </w:pPr>
              <w:hyperlink w:anchor="_Toc96333820" w:history="1">
                <w:r w:rsidRPr="00F81BEF">
                  <w:rPr>
                    <w:rStyle w:val="Hyperlink"/>
                    <w:noProof/>
                  </w:rPr>
                  <w:t>Log-Ratio Transformations make compositional data analysis a lot easier</w:t>
                </w:r>
                <w:r>
                  <w:rPr>
                    <w:noProof/>
                    <w:webHidden/>
                  </w:rPr>
                  <w:tab/>
                </w:r>
                <w:r>
                  <w:rPr>
                    <w:noProof/>
                    <w:webHidden/>
                  </w:rPr>
                  <w:fldChar w:fldCharType="begin"/>
                </w:r>
                <w:r>
                  <w:rPr>
                    <w:noProof/>
                    <w:webHidden/>
                  </w:rPr>
                  <w:instrText xml:space="preserve"> PAGEREF _Toc96333820 \h </w:instrText>
                </w:r>
                <w:r>
                  <w:rPr>
                    <w:noProof/>
                    <w:webHidden/>
                  </w:rPr>
                </w:r>
                <w:r>
                  <w:rPr>
                    <w:noProof/>
                    <w:webHidden/>
                  </w:rPr>
                  <w:fldChar w:fldCharType="separate"/>
                </w:r>
                <w:r>
                  <w:rPr>
                    <w:noProof/>
                    <w:webHidden/>
                  </w:rPr>
                  <w:t>6</w:t>
                </w:r>
                <w:r>
                  <w:rPr>
                    <w:noProof/>
                    <w:webHidden/>
                  </w:rPr>
                  <w:fldChar w:fldCharType="end"/>
                </w:r>
              </w:hyperlink>
            </w:p>
            <w:p w14:paraId="5AD6E2CA" w14:textId="40BA6ED6" w:rsidR="008110E4" w:rsidRDefault="008110E4">
              <w:pPr>
                <w:pStyle w:val="TOC3"/>
                <w:tabs>
                  <w:tab w:val="right" w:leader="dot" w:pos="9396"/>
                </w:tabs>
                <w:rPr>
                  <w:noProof/>
                  <w:sz w:val="22"/>
                  <w:szCs w:val="22"/>
                  <w:lang w:val="de-DE" w:eastAsia="de-DE"/>
                </w:rPr>
              </w:pPr>
              <w:hyperlink w:anchor="_Toc96333821" w:history="1">
                <w:r w:rsidRPr="00F81BEF">
                  <w:rPr>
                    <w:rStyle w:val="Hyperlink"/>
                    <w:noProof/>
                  </w:rPr>
                  <w:t>Compositional Data in Machine learning</w:t>
                </w:r>
                <w:r>
                  <w:rPr>
                    <w:noProof/>
                    <w:webHidden/>
                  </w:rPr>
                  <w:tab/>
                </w:r>
                <w:r>
                  <w:rPr>
                    <w:noProof/>
                    <w:webHidden/>
                  </w:rPr>
                  <w:fldChar w:fldCharType="begin"/>
                </w:r>
                <w:r>
                  <w:rPr>
                    <w:noProof/>
                    <w:webHidden/>
                  </w:rPr>
                  <w:instrText xml:space="preserve"> PAGEREF _Toc96333821 \h </w:instrText>
                </w:r>
                <w:r>
                  <w:rPr>
                    <w:noProof/>
                    <w:webHidden/>
                  </w:rPr>
                </w:r>
                <w:r>
                  <w:rPr>
                    <w:noProof/>
                    <w:webHidden/>
                  </w:rPr>
                  <w:fldChar w:fldCharType="separate"/>
                </w:r>
                <w:r>
                  <w:rPr>
                    <w:noProof/>
                    <w:webHidden/>
                  </w:rPr>
                  <w:t>8</w:t>
                </w:r>
                <w:r>
                  <w:rPr>
                    <w:noProof/>
                    <w:webHidden/>
                  </w:rPr>
                  <w:fldChar w:fldCharType="end"/>
                </w:r>
              </w:hyperlink>
            </w:p>
            <w:p w14:paraId="00C73B2D" w14:textId="22B55B67" w:rsidR="008110E4" w:rsidRDefault="008110E4">
              <w:pPr>
                <w:pStyle w:val="TOC1"/>
                <w:tabs>
                  <w:tab w:val="right" w:leader="dot" w:pos="9396"/>
                </w:tabs>
                <w:rPr>
                  <w:noProof/>
                  <w:sz w:val="22"/>
                  <w:szCs w:val="22"/>
                  <w:lang w:val="de-DE" w:eastAsia="de-DE"/>
                </w:rPr>
              </w:pPr>
              <w:hyperlink w:anchor="_Toc96333822" w:history="1">
                <w:r w:rsidRPr="00F81BEF">
                  <w:rPr>
                    <w:rStyle w:val="Hyperlink"/>
                    <w:noProof/>
                  </w:rPr>
                  <w:t>Methodology</w:t>
                </w:r>
                <w:r>
                  <w:rPr>
                    <w:noProof/>
                    <w:webHidden/>
                  </w:rPr>
                  <w:tab/>
                </w:r>
                <w:r>
                  <w:rPr>
                    <w:noProof/>
                    <w:webHidden/>
                  </w:rPr>
                  <w:fldChar w:fldCharType="begin"/>
                </w:r>
                <w:r>
                  <w:rPr>
                    <w:noProof/>
                    <w:webHidden/>
                  </w:rPr>
                  <w:instrText xml:space="preserve"> PAGEREF _Toc96333822 \h </w:instrText>
                </w:r>
                <w:r>
                  <w:rPr>
                    <w:noProof/>
                    <w:webHidden/>
                  </w:rPr>
                </w:r>
                <w:r>
                  <w:rPr>
                    <w:noProof/>
                    <w:webHidden/>
                  </w:rPr>
                  <w:fldChar w:fldCharType="separate"/>
                </w:r>
                <w:r>
                  <w:rPr>
                    <w:noProof/>
                    <w:webHidden/>
                  </w:rPr>
                  <w:t>11</w:t>
                </w:r>
                <w:r>
                  <w:rPr>
                    <w:noProof/>
                    <w:webHidden/>
                  </w:rPr>
                  <w:fldChar w:fldCharType="end"/>
                </w:r>
              </w:hyperlink>
            </w:p>
            <w:p w14:paraId="7635CE03" w14:textId="4D7A3620" w:rsidR="008110E4" w:rsidRDefault="008110E4">
              <w:pPr>
                <w:pStyle w:val="TOC2"/>
                <w:tabs>
                  <w:tab w:val="right" w:leader="dot" w:pos="9396"/>
                </w:tabs>
                <w:rPr>
                  <w:noProof/>
                  <w:sz w:val="22"/>
                  <w:szCs w:val="22"/>
                  <w:lang w:val="de-DE" w:eastAsia="de-DE"/>
                </w:rPr>
              </w:pPr>
              <w:hyperlink w:anchor="_Toc96333823" w:history="1">
                <w:r w:rsidRPr="00F81BEF">
                  <w:rPr>
                    <w:rStyle w:val="Hyperlink"/>
                    <w:noProof/>
                  </w:rPr>
                  <w:t>Pipeline</w:t>
                </w:r>
                <w:r>
                  <w:rPr>
                    <w:noProof/>
                    <w:webHidden/>
                  </w:rPr>
                  <w:tab/>
                </w:r>
                <w:r>
                  <w:rPr>
                    <w:noProof/>
                    <w:webHidden/>
                  </w:rPr>
                  <w:fldChar w:fldCharType="begin"/>
                </w:r>
                <w:r>
                  <w:rPr>
                    <w:noProof/>
                    <w:webHidden/>
                  </w:rPr>
                  <w:instrText xml:space="preserve"> PAGEREF _Toc96333823 \h </w:instrText>
                </w:r>
                <w:r>
                  <w:rPr>
                    <w:noProof/>
                    <w:webHidden/>
                  </w:rPr>
                </w:r>
                <w:r>
                  <w:rPr>
                    <w:noProof/>
                    <w:webHidden/>
                  </w:rPr>
                  <w:fldChar w:fldCharType="separate"/>
                </w:r>
                <w:r>
                  <w:rPr>
                    <w:noProof/>
                    <w:webHidden/>
                  </w:rPr>
                  <w:t>11</w:t>
                </w:r>
                <w:r>
                  <w:rPr>
                    <w:noProof/>
                    <w:webHidden/>
                  </w:rPr>
                  <w:fldChar w:fldCharType="end"/>
                </w:r>
              </w:hyperlink>
            </w:p>
            <w:p w14:paraId="092D50CA" w14:textId="057BF355" w:rsidR="008110E4" w:rsidRDefault="008110E4">
              <w:pPr>
                <w:pStyle w:val="TOC2"/>
                <w:tabs>
                  <w:tab w:val="right" w:leader="dot" w:pos="9396"/>
                </w:tabs>
                <w:rPr>
                  <w:noProof/>
                  <w:sz w:val="22"/>
                  <w:szCs w:val="22"/>
                  <w:lang w:val="de-DE" w:eastAsia="de-DE"/>
                </w:rPr>
              </w:pPr>
              <w:hyperlink w:anchor="_Toc96333824" w:history="1">
                <w:r w:rsidRPr="00F81BEF">
                  <w:rPr>
                    <w:rStyle w:val="Hyperlink"/>
                    <w:noProof/>
                  </w:rPr>
                  <w:t>Data Set</w:t>
                </w:r>
                <w:r>
                  <w:rPr>
                    <w:noProof/>
                    <w:webHidden/>
                  </w:rPr>
                  <w:tab/>
                </w:r>
                <w:r>
                  <w:rPr>
                    <w:noProof/>
                    <w:webHidden/>
                  </w:rPr>
                  <w:fldChar w:fldCharType="begin"/>
                </w:r>
                <w:r>
                  <w:rPr>
                    <w:noProof/>
                    <w:webHidden/>
                  </w:rPr>
                  <w:instrText xml:space="preserve"> PAGEREF _Toc96333824 \h </w:instrText>
                </w:r>
                <w:r>
                  <w:rPr>
                    <w:noProof/>
                    <w:webHidden/>
                  </w:rPr>
                </w:r>
                <w:r>
                  <w:rPr>
                    <w:noProof/>
                    <w:webHidden/>
                  </w:rPr>
                  <w:fldChar w:fldCharType="separate"/>
                </w:r>
                <w:r>
                  <w:rPr>
                    <w:noProof/>
                    <w:webHidden/>
                  </w:rPr>
                  <w:t>12</w:t>
                </w:r>
                <w:r>
                  <w:rPr>
                    <w:noProof/>
                    <w:webHidden/>
                  </w:rPr>
                  <w:fldChar w:fldCharType="end"/>
                </w:r>
              </w:hyperlink>
            </w:p>
            <w:p w14:paraId="2A81129A" w14:textId="2DB77CBC" w:rsidR="008110E4" w:rsidRDefault="008110E4">
              <w:pPr>
                <w:pStyle w:val="TOC2"/>
                <w:tabs>
                  <w:tab w:val="right" w:leader="dot" w:pos="9396"/>
                </w:tabs>
                <w:rPr>
                  <w:noProof/>
                  <w:sz w:val="22"/>
                  <w:szCs w:val="22"/>
                  <w:lang w:val="de-DE" w:eastAsia="de-DE"/>
                </w:rPr>
              </w:pPr>
              <w:hyperlink w:anchor="_Toc96333825" w:history="1">
                <w:r w:rsidRPr="00F81BEF">
                  <w:rPr>
                    <w:rStyle w:val="Hyperlink"/>
                    <w:noProof/>
                  </w:rPr>
                  <w:t>Pre-Processing</w:t>
                </w:r>
                <w:r>
                  <w:rPr>
                    <w:noProof/>
                    <w:webHidden/>
                  </w:rPr>
                  <w:tab/>
                </w:r>
                <w:r>
                  <w:rPr>
                    <w:noProof/>
                    <w:webHidden/>
                  </w:rPr>
                  <w:fldChar w:fldCharType="begin"/>
                </w:r>
                <w:r>
                  <w:rPr>
                    <w:noProof/>
                    <w:webHidden/>
                  </w:rPr>
                  <w:instrText xml:space="preserve"> PAGEREF _Toc96333825 \h </w:instrText>
                </w:r>
                <w:r>
                  <w:rPr>
                    <w:noProof/>
                    <w:webHidden/>
                  </w:rPr>
                </w:r>
                <w:r>
                  <w:rPr>
                    <w:noProof/>
                    <w:webHidden/>
                  </w:rPr>
                  <w:fldChar w:fldCharType="separate"/>
                </w:r>
                <w:r>
                  <w:rPr>
                    <w:noProof/>
                    <w:webHidden/>
                  </w:rPr>
                  <w:t>12</w:t>
                </w:r>
                <w:r>
                  <w:rPr>
                    <w:noProof/>
                    <w:webHidden/>
                  </w:rPr>
                  <w:fldChar w:fldCharType="end"/>
                </w:r>
              </w:hyperlink>
            </w:p>
            <w:p w14:paraId="34B360C8" w14:textId="3251780C" w:rsidR="008110E4" w:rsidRDefault="008110E4">
              <w:pPr>
                <w:pStyle w:val="TOC2"/>
                <w:tabs>
                  <w:tab w:val="right" w:leader="dot" w:pos="9396"/>
                </w:tabs>
                <w:rPr>
                  <w:noProof/>
                  <w:sz w:val="22"/>
                  <w:szCs w:val="22"/>
                  <w:lang w:val="de-DE" w:eastAsia="de-DE"/>
                </w:rPr>
              </w:pPr>
              <w:hyperlink w:anchor="_Toc96333826" w:history="1">
                <w:r w:rsidRPr="00F81BEF">
                  <w:rPr>
                    <w:rStyle w:val="Hyperlink"/>
                    <w:noProof/>
                  </w:rPr>
                  <w:t>Standard Microbiome Approaches</w:t>
                </w:r>
                <w:r>
                  <w:rPr>
                    <w:noProof/>
                    <w:webHidden/>
                  </w:rPr>
                  <w:tab/>
                </w:r>
                <w:r>
                  <w:rPr>
                    <w:noProof/>
                    <w:webHidden/>
                  </w:rPr>
                  <w:fldChar w:fldCharType="begin"/>
                </w:r>
                <w:r>
                  <w:rPr>
                    <w:noProof/>
                    <w:webHidden/>
                  </w:rPr>
                  <w:instrText xml:space="preserve"> PAGEREF _Toc96333826 \h </w:instrText>
                </w:r>
                <w:r>
                  <w:rPr>
                    <w:noProof/>
                    <w:webHidden/>
                  </w:rPr>
                </w:r>
                <w:r>
                  <w:rPr>
                    <w:noProof/>
                    <w:webHidden/>
                  </w:rPr>
                  <w:fldChar w:fldCharType="separate"/>
                </w:r>
                <w:r>
                  <w:rPr>
                    <w:noProof/>
                    <w:webHidden/>
                  </w:rPr>
                  <w:t>13</w:t>
                </w:r>
                <w:r>
                  <w:rPr>
                    <w:noProof/>
                    <w:webHidden/>
                  </w:rPr>
                  <w:fldChar w:fldCharType="end"/>
                </w:r>
              </w:hyperlink>
            </w:p>
            <w:p w14:paraId="6094B365" w14:textId="52C12A04" w:rsidR="008110E4" w:rsidRDefault="008110E4">
              <w:pPr>
                <w:pStyle w:val="TOC2"/>
                <w:tabs>
                  <w:tab w:val="right" w:leader="dot" w:pos="9396"/>
                </w:tabs>
                <w:rPr>
                  <w:noProof/>
                  <w:sz w:val="22"/>
                  <w:szCs w:val="22"/>
                  <w:lang w:val="de-DE" w:eastAsia="de-DE"/>
                </w:rPr>
              </w:pPr>
              <w:hyperlink w:anchor="_Toc96333827" w:history="1">
                <w:r w:rsidRPr="00F81BEF">
                  <w:rPr>
                    <w:rStyle w:val="Hyperlink"/>
                    <w:noProof/>
                  </w:rPr>
                  <w:t>Transformations</w:t>
                </w:r>
                <w:r>
                  <w:rPr>
                    <w:noProof/>
                    <w:webHidden/>
                  </w:rPr>
                  <w:tab/>
                </w:r>
                <w:r>
                  <w:rPr>
                    <w:noProof/>
                    <w:webHidden/>
                  </w:rPr>
                  <w:fldChar w:fldCharType="begin"/>
                </w:r>
                <w:r>
                  <w:rPr>
                    <w:noProof/>
                    <w:webHidden/>
                  </w:rPr>
                  <w:instrText xml:space="preserve"> PAGEREF _Toc96333827 \h </w:instrText>
                </w:r>
                <w:r>
                  <w:rPr>
                    <w:noProof/>
                    <w:webHidden/>
                  </w:rPr>
                </w:r>
                <w:r>
                  <w:rPr>
                    <w:noProof/>
                    <w:webHidden/>
                  </w:rPr>
                  <w:fldChar w:fldCharType="separate"/>
                </w:r>
                <w:r>
                  <w:rPr>
                    <w:noProof/>
                    <w:webHidden/>
                  </w:rPr>
                  <w:t>13</w:t>
                </w:r>
                <w:r>
                  <w:rPr>
                    <w:noProof/>
                    <w:webHidden/>
                  </w:rPr>
                  <w:fldChar w:fldCharType="end"/>
                </w:r>
              </w:hyperlink>
            </w:p>
            <w:p w14:paraId="43B30242" w14:textId="5742AACB" w:rsidR="008110E4" w:rsidRDefault="008110E4">
              <w:pPr>
                <w:pStyle w:val="TOC2"/>
                <w:tabs>
                  <w:tab w:val="right" w:leader="dot" w:pos="9396"/>
                </w:tabs>
                <w:rPr>
                  <w:noProof/>
                  <w:sz w:val="22"/>
                  <w:szCs w:val="22"/>
                  <w:lang w:val="de-DE" w:eastAsia="de-DE"/>
                </w:rPr>
              </w:pPr>
              <w:hyperlink w:anchor="_Toc96333828" w:history="1">
                <w:r w:rsidRPr="00F81BEF">
                  <w:rPr>
                    <w:rStyle w:val="Hyperlink"/>
                    <w:noProof/>
                  </w:rPr>
                  <w:t>Machine Learning Models</w:t>
                </w:r>
                <w:r>
                  <w:rPr>
                    <w:noProof/>
                    <w:webHidden/>
                  </w:rPr>
                  <w:tab/>
                </w:r>
                <w:r>
                  <w:rPr>
                    <w:noProof/>
                    <w:webHidden/>
                  </w:rPr>
                  <w:fldChar w:fldCharType="begin"/>
                </w:r>
                <w:r>
                  <w:rPr>
                    <w:noProof/>
                    <w:webHidden/>
                  </w:rPr>
                  <w:instrText xml:space="preserve"> PAGEREF _Toc96333828 \h </w:instrText>
                </w:r>
                <w:r>
                  <w:rPr>
                    <w:noProof/>
                    <w:webHidden/>
                  </w:rPr>
                </w:r>
                <w:r>
                  <w:rPr>
                    <w:noProof/>
                    <w:webHidden/>
                  </w:rPr>
                  <w:fldChar w:fldCharType="separate"/>
                </w:r>
                <w:r>
                  <w:rPr>
                    <w:noProof/>
                    <w:webHidden/>
                  </w:rPr>
                  <w:t>14</w:t>
                </w:r>
                <w:r>
                  <w:rPr>
                    <w:noProof/>
                    <w:webHidden/>
                  </w:rPr>
                  <w:fldChar w:fldCharType="end"/>
                </w:r>
              </w:hyperlink>
            </w:p>
            <w:p w14:paraId="456A6C47" w14:textId="4EE5496C" w:rsidR="008110E4" w:rsidRDefault="008110E4">
              <w:pPr>
                <w:pStyle w:val="TOC1"/>
                <w:tabs>
                  <w:tab w:val="right" w:leader="dot" w:pos="9396"/>
                </w:tabs>
                <w:rPr>
                  <w:noProof/>
                  <w:sz w:val="22"/>
                  <w:szCs w:val="22"/>
                  <w:lang w:val="de-DE" w:eastAsia="de-DE"/>
                </w:rPr>
              </w:pPr>
              <w:hyperlink w:anchor="_Toc96333829" w:history="1">
                <w:r w:rsidRPr="00F81BEF">
                  <w:rPr>
                    <w:rStyle w:val="Hyperlink"/>
                    <w:noProof/>
                  </w:rPr>
                  <w:t>Publication bibliography</w:t>
                </w:r>
                <w:r>
                  <w:rPr>
                    <w:noProof/>
                    <w:webHidden/>
                  </w:rPr>
                  <w:tab/>
                </w:r>
                <w:r>
                  <w:rPr>
                    <w:noProof/>
                    <w:webHidden/>
                  </w:rPr>
                  <w:fldChar w:fldCharType="begin"/>
                </w:r>
                <w:r>
                  <w:rPr>
                    <w:noProof/>
                    <w:webHidden/>
                  </w:rPr>
                  <w:instrText xml:space="preserve"> PAGEREF _Toc96333829 \h </w:instrText>
                </w:r>
                <w:r>
                  <w:rPr>
                    <w:noProof/>
                    <w:webHidden/>
                  </w:rPr>
                </w:r>
                <w:r>
                  <w:rPr>
                    <w:noProof/>
                    <w:webHidden/>
                  </w:rPr>
                  <w:fldChar w:fldCharType="separate"/>
                </w:r>
                <w:r>
                  <w:rPr>
                    <w:noProof/>
                    <w:webHidden/>
                  </w:rPr>
                  <w:t>16</w:t>
                </w:r>
                <w:r>
                  <w:rPr>
                    <w:noProof/>
                    <w:webHidden/>
                  </w:rPr>
                  <w:fldChar w:fldCharType="end"/>
                </w:r>
              </w:hyperlink>
            </w:p>
            <w:p w14:paraId="09FF8288" w14:textId="1EC8B284" w:rsidR="00A42CA2" w:rsidRPr="00B749B7" w:rsidRDefault="00A42CA2" w:rsidP="00096AD0">
              <w:pPr>
                <w:spacing w:line="360" w:lineRule="auto"/>
                <w:jc w:val="both"/>
                <w:rPr>
                  <w:sz w:val="22"/>
                  <w:szCs w:val="22"/>
                </w:rPr>
              </w:pPr>
              <w:r w:rsidRPr="00B749B7">
                <w:rPr>
                  <w:b/>
                  <w:bCs/>
                  <w:noProof/>
                  <w:sz w:val="22"/>
                  <w:szCs w:val="22"/>
                </w:rPr>
                <w:fldChar w:fldCharType="end"/>
              </w:r>
              <w:r w:rsidR="008935D2" w:rsidRPr="00B749B7">
                <w:rPr>
                  <w:b/>
                  <w:bCs/>
                  <w:noProof/>
                  <w:sz w:val="22"/>
                  <w:szCs w:val="22"/>
                </w:rPr>
                <w:t xml:space="preserve"> </w:t>
              </w:r>
            </w:p>
          </w:sdtContent>
        </w:sdt>
        <w:p w14:paraId="1E0D3F4A" w14:textId="7C39E799" w:rsidR="00735AF1" w:rsidRPr="00B749B7" w:rsidRDefault="004B288C" w:rsidP="00096AD0">
          <w:pPr>
            <w:spacing w:line="360" w:lineRule="auto"/>
            <w:jc w:val="both"/>
            <w:rPr>
              <w:rFonts w:ascii="Arial" w:eastAsia="Arial" w:hAnsi="Arial" w:cs="Arial"/>
              <w:sz w:val="22"/>
              <w:szCs w:val="22"/>
            </w:rPr>
          </w:pPr>
          <w:r w:rsidRPr="00B749B7">
            <w:rPr>
              <w:rFonts w:ascii="Arial" w:eastAsia="Arial" w:hAnsi="Arial" w:cs="Arial"/>
              <w:sz w:val="22"/>
              <w:szCs w:val="22"/>
            </w:rPr>
            <w:br w:type="page"/>
          </w:r>
        </w:p>
      </w:sdtContent>
    </w:sdt>
    <w:p w14:paraId="5A80046C" w14:textId="38AFF044" w:rsidR="00497731" w:rsidRPr="00B749B7" w:rsidRDefault="008F7A94" w:rsidP="00497731">
      <w:pPr>
        <w:pStyle w:val="Heading1"/>
        <w:spacing w:line="360" w:lineRule="auto"/>
        <w:jc w:val="both"/>
      </w:pPr>
      <w:bookmarkStart w:id="0" w:name="_Toc96333815"/>
      <w:r w:rsidRPr="00B749B7">
        <w:lastRenderedPageBreak/>
        <w:t>Introduction</w:t>
      </w:r>
      <w:bookmarkEnd w:id="0"/>
    </w:p>
    <w:p w14:paraId="50A12DA7" w14:textId="11658C12" w:rsidR="00497731" w:rsidRPr="00B749B7" w:rsidRDefault="00497731" w:rsidP="00497731">
      <w:pPr>
        <w:pStyle w:val="Heading2"/>
        <w:rPr>
          <w:sz w:val="22"/>
          <w:szCs w:val="22"/>
        </w:rPr>
      </w:pPr>
      <w:bookmarkStart w:id="1" w:name="_Toc96333816"/>
      <w:r w:rsidRPr="00B749B7">
        <w:rPr>
          <w:sz w:val="22"/>
          <w:szCs w:val="22"/>
        </w:rPr>
        <w:t>Goal</w:t>
      </w:r>
      <w:bookmarkEnd w:id="1"/>
    </w:p>
    <w:p w14:paraId="53D4EE9B" w14:textId="00164001" w:rsidR="000F0F66" w:rsidRPr="00B749B7" w:rsidRDefault="000F0F66" w:rsidP="00CD2D34">
      <w:pPr>
        <w:spacing w:line="360" w:lineRule="auto"/>
        <w:jc w:val="both"/>
        <w:rPr>
          <w:sz w:val="22"/>
          <w:szCs w:val="22"/>
        </w:rPr>
      </w:pPr>
      <w:r w:rsidRPr="00CD2D34">
        <w:rPr>
          <w:sz w:val="22"/>
          <w:szCs w:val="22"/>
        </w:rPr>
        <w:t xml:space="preserve">Machine learning in microbiome studies is widely used and the interest is growing. However, there is no universal understanding of the algorithmic approaches that can best utilize the information present in the microbiome data. Thus, this is an interesting and widely discussed topic that can have a great impact on the potential applications leveraging microbiome data. A key topic in microbiome research is the sample space of the input data. The sequencing data appears as count data, but, only relative abundance of the microbial features can be observed, commonly called “compositional data”. Thus, transforming the read counts to relative abundances is usually the first step and machine learning methods are usually applied on relative abundances. However, relative abundances raise several limitations, which can have an impact on the performance of the prediction models. Therefore, log-ratio transformations are a proposition made by several studies now, however their impact on machine learning performances has never been tested in large-scale studies. The goal of this benchmarking project is to rectify that and conduct several machine learning models under several log-ratio transformations in comparison to standard microbiome approaches like </w:t>
      </w:r>
      <w:r w:rsidRPr="00CD2D34">
        <w:rPr>
          <w:i/>
          <w:iCs/>
          <w:sz w:val="22"/>
          <w:szCs w:val="22"/>
        </w:rPr>
        <w:t>selbal</w:t>
      </w:r>
      <w:r w:rsidRPr="00CD2D34">
        <w:rPr>
          <w:sz w:val="22"/>
          <w:szCs w:val="22"/>
        </w:rPr>
        <w:t xml:space="preserve"> or </w:t>
      </w:r>
      <w:r w:rsidRPr="00CD2D34">
        <w:rPr>
          <w:i/>
          <w:iCs/>
          <w:sz w:val="22"/>
          <w:szCs w:val="22"/>
        </w:rPr>
        <w:t>CoDaCoRe</w:t>
      </w:r>
      <w:r w:rsidRPr="00CD2D34">
        <w:rPr>
          <w:sz w:val="22"/>
          <w:szCs w:val="22"/>
        </w:rPr>
        <w:t>.</w:t>
      </w:r>
      <w:r w:rsidR="005016B5">
        <w:rPr>
          <w:sz w:val="22"/>
          <w:szCs w:val="22"/>
        </w:rPr>
        <w:t xml:space="preserve"> This way it will become clearer if a scientist should make the effort in learning about machine learning methods, when automated algorithms perform well enough and no </w:t>
      </w:r>
      <w:r w:rsidR="004C1F7F">
        <w:rPr>
          <w:sz w:val="22"/>
          <w:szCs w:val="22"/>
        </w:rPr>
        <w:t xml:space="preserve">heavy </w:t>
      </w:r>
      <w:r w:rsidR="005016B5">
        <w:rPr>
          <w:sz w:val="22"/>
          <w:szCs w:val="22"/>
        </w:rPr>
        <w:t>prior machine learning knowledge is necessary.</w:t>
      </w:r>
    </w:p>
    <w:p w14:paraId="734252CD" w14:textId="44FCBF66" w:rsidR="008F7A94" w:rsidRPr="00B749B7" w:rsidRDefault="008F7A94" w:rsidP="00096AD0">
      <w:pPr>
        <w:pStyle w:val="Heading2"/>
        <w:spacing w:line="360" w:lineRule="auto"/>
        <w:jc w:val="both"/>
        <w:rPr>
          <w:sz w:val="22"/>
          <w:szCs w:val="22"/>
        </w:rPr>
      </w:pPr>
      <w:bookmarkStart w:id="2" w:name="_Toc96333817"/>
      <w:r w:rsidRPr="00B749B7">
        <w:rPr>
          <w:sz w:val="22"/>
          <w:szCs w:val="22"/>
        </w:rPr>
        <w:t>Background</w:t>
      </w:r>
      <w:bookmarkEnd w:id="2"/>
    </w:p>
    <w:p w14:paraId="5A6D78DB" w14:textId="254AE2DF" w:rsidR="008A6E79" w:rsidRPr="00B749B7" w:rsidRDefault="00474FA4" w:rsidP="00096AD0">
      <w:pPr>
        <w:pStyle w:val="Heading3"/>
        <w:spacing w:line="360" w:lineRule="auto"/>
        <w:jc w:val="both"/>
        <w:rPr>
          <w:sz w:val="22"/>
          <w:szCs w:val="22"/>
        </w:rPr>
      </w:pPr>
      <w:bookmarkStart w:id="3" w:name="_Toc96333818"/>
      <w:commentRangeStart w:id="4"/>
      <w:commentRangeStart w:id="5"/>
      <w:r w:rsidRPr="00B749B7">
        <w:rPr>
          <w:sz w:val="22"/>
          <w:szCs w:val="22"/>
        </w:rPr>
        <w:t>M</w:t>
      </w:r>
      <w:commentRangeEnd w:id="4"/>
      <w:r w:rsidR="00044266" w:rsidRPr="00B749B7">
        <w:rPr>
          <w:rStyle w:val="CommentReference"/>
          <w:caps w:val="0"/>
          <w:color w:val="auto"/>
          <w:spacing w:val="0"/>
          <w:sz w:val="22"/>
          <w:szCs w:val="22"/>
        </w:rPr>
        <w:commentReference w:id="4"/>
      </w:r>
      <w:commentRangeEnd w:id="5"/>
      <w:r w:rsidR="000F0F66">
        <w:rPr>
          <w:rStyle w:val="CommentReference"/>
          <w:caps w:val="0"/>
          <w:color w:val="auto"/>
          <w:spacing w:val="0"/>
        </w:rPr>
        <w:commentReference w:id="5"/>
      </w:r>
      <w:r w:rsidRPr="00B749B7">
        <w:rPr>
          <w:sz w:val="22"/>
          <w:szCs w:val="22"/>
        </w:rPr>
        <w:t>icrobiom</w:t>
      </w:r>
      <w:r w:rsidR="00DC361E" w:rsidRPr="00B749B7">
        <w:rPr>
          <w:sz w:val="22"/>
          <w:szCs w:val="22"/>
        </w:rPr>
        <w:t>e</w:t>
      </w:r>
      <w:r w:rsidRPr="00B749B7">
        <w:rPr>
          <w:sz w:val="22"/>
          <w:szCs w:val="22"/>
        </w:rPr>
        <w:t xml:space="preserve"> </w:t>
      </w:r>
      <w:r w:rsidR="00044E7A" w:rsidRPr="00B749B7">
        <w:rPr>
          <w:sz w:val="22"/>
          <w:szCs w:val="22"/>
        </w:rPr>
        <w:t>D</w:t>
      </w:r>
      <w:r w:rsidRPr="00B749B7">
        <w:rPr>
          <w:sz w:val="22"/>
          <w:szCs w:val="22"/>
        </w:rPr>
        <w:t>ata is</w:t>
      </w:r>
      <w:r w:rsidR="008A6E79" w:rsidRPr="00B749B7">
        <w:rPr>
          <w:sz w:val="22"/>
          <w:szCs w:val="22"/>
        </w:rPr>
        <w:t xml:space="preserve"> Compositional</w:t>
      </w:r>
      <w:bookmarkEnd w:id="3"/>
      <w:r w:rsidR="008A6E79" w:rsidRPr="00B749B7">
        <w:rPr>
          <w:sz w:val="22"/>
          <w:szCs w:val="22"/>
        </w:rPr>
        <w:t xml:space="preserve"> </w:t>
      </w:r>
    </w:p>
    <w:p w14:paraId="4F40DD30" w14:textId="34C3B1A5" w:rsidR="00E8700D" w:rsidRPr="00B749B7" w:rsidRDefault="004C7C6B" w:rsidP="00096AD0">
      <w:pPr>
        <w:autoSpaceDE w:val="0"/>
        <w:autoSpaceDN w:val="0"/>
        <w:adjustRightInd w:val="0"/>
        <w:spacing w:before="0" w:after="0" w:line="360" w:lineRule="auto"/>
        <w:jc w:val="both"/>
        <w:rPr>
          <w:sz w:val="22"/>
          <w:szCs w:val="22"/>
        </w:rPr>
      </w:pPr>
      <w:r w:rsidRPr="00B749B7">
        <w:rPr>
          <w:sz w:val="22"/>
          <w:szCs w:val="22"/>
        </w:rPr>
        <w:t>Microbiome data is achieved by</w:t>
      </w:r>
      <w:r w:rsidR="00E9636E" w:rsidRPr="00B749B7">
        <w:rPr>
          <w:sz w:val="22"/>
          <w:szCs w:val="22"/>
        </w:rPr>
        <w:t xml:space="preserve"> taking a population of (total or fractionated) RNA, converting them to a library of cDNA fragments, optionally amplifying the fragments, and then sequencing those fragments in a ‘high-throughput manner’ </w:t>
      </w:r>
      <w:sdt>
        <w:sdtPr>
          <w:rPr>
            <w:sz w:val="22"/>
            <w:szCs w:val="22"/>
          </w:rPr>
          <w:alias w:val="To edit, see citavi.com/edit"/>
          <w:tag w:val="CitaviPlaceholder#1f17828f-d5aa-4437-8e3e-ac778ad870b4"/>
          <w:id w:val="1236673454"/>
          <w:placeholder>
            <w:docPart w:val="DefaultPlaceholder_-1854013440"/>
          </w:placeholder>
        </w:sdtPr>
        <w:sdtEndPr/>
        <w:sdtContent>
          <w:r w:rsidR="006D6A91"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NlYTJmLTQ0MzQtNDM5MS04ZDVlLTU4MmY5Y2NlNzg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FmMTc4MjhmLWQ1YWEtNDQzNy04ZTNlLWFjNzc4YWQ4NzBiNCIsIlRleHQiOiIoUXVpbm4gZXQgYWwuIDIwMTgpIiwiV0FJVmVyc2lvbiI6IjYuMTEuMC4wIn0=}</w:instrText>
          </w:r>
          <w:r w:rsidR="006D6A91" w:rsidRPr="00B749B7">
            <w:rPr>
              <w:sz w:val="22"/>
              <w:szCs w:val="22"/>
            </w:rPr>
            <w:fldChar w:fldCharType="separate"/>
          </w:r>
          <w:r w:rsidR="000550A2">
            <w:rPr>
              <w:sz w:val="22"/>
              <w:szCs w:val="22"/>
            </w:rPr>
            <w:t>(Quinn et al. 2018)</w:t>
          </w:r>
          <w:r w:rsidR="006D6A91" w:rsidRPr="00B749B7">
            <w:rPr>
              <w:sz w:val="22"/>
              <w:szCs w:val="22"/>
            </w:rPr>
            <w:fldChar w:fldCharType="end"/>
          </w:r>
        </w:sdtContent>
      </w:sdt>
      <w:r w:rsidR="006D6A91" w:rsidRPr="00B749B7">
        <w:rPr>
          <w:sz w:val="22"/>
          <w:szCs w:val="22"/>
        </w:rPr>
        <w:t>.</w:t>
      </w:r>
      <w:r w:rsidR="000A37A8" w:rsidRPr="00B749B7">
        <w:rPr>
          <w:sz w:val="22"/>
          <w:szCs w:val="22"/>
        </w:rPr>
        <w:t xml:space="preserve"> This methodology is known as </w:t>
      </w:r>
      <w:r w:rsidR="008F68A3" w:rsidRPr="00B749B7">
        <w:rPr>
          <w:sz w:val="22"/>
          <w:szCs w:val="22"/>
        </w:rPr>
        <w:t>next generation sequencing</w:t>
      </w:r>
      <w:r w:rsidR="000A37A8" w:rsidRPr="00B749B7">
        <w:rPr>
          <w:sz w:val="22"/>
          <w:szCs w:val="22"/>
        </w:rPr>
        <w:t>.</w:t>
      </w:r>
      <w:r w:rsidR="006A6BB1" w:rsidRPr="00B749B7">
        <w:rPr>
          <w:sz w:val="22"/>
          <w:szCs w:val="22"/>
        </w:rPr>
        <w:t xml:space="preserve"> The result of </w:t>
      </w:r>
      <w:r w:rsidR="008F68A3" w:rsidRPr="00B749B7">
        <w:rPr>
          <w:sz w:val="22"/>
          <w:szCs w:val="22"/>
        </w:rPr>
        <w:t xml:space="preserve">NGS </w:t>
      </w:r>
      <w:r w:rsidR="006A6BB1" w:rsidRPr="00B749B7">
        <w:rPr>
          <w:sz w:val="22"/>
          <w:szCs w:val="22"/>
        </w:rPr>
        <w:t xml:space="preserve">is a virtual </w:t>
      </w:r>
      <w:r w:rsidR="00E263B7" w:rsidRPr="00B749B7">
        <w:rPr>
          <w:sz w:val="22"/>
          <w:szCs w:val="22"/>
        </w:rPr>
        <w:t xml:space="preserve">library </w:t>
      </w:r>
      <w:r w:rsidR="006A6BB1" w:rsidRPr="00B749B7">
        <w:rPr>
          <w:sz w:val="22"/>
          <w:szCs w:val="22"/>
        </w:rPr>
        <w:t xml:space="preserve">of many short sequence fragments that are converted to a numeric dataset through alignment (most often to a previously established reference genome or transcriptome) and quantification </w:t>
      </w:r>
      <w:sdt>
        <w:sdtPr>
          <w:rPr>
            <w:sz w:val="22"/>
            <w:szCs w:val="22"/>
          </w:rPr>
          <w:alias w:val="To edit, see citavi.com/edit"/>
          <w:tag w:val="CitaviPlaceholder#6b07f8eb-63df-489e-a212-b01f0b74e403"/>
          <w:id w:val="-1636180436"/>
          <w:placeholder>
            <w:docPart w:val="DefaultPlaceholder_-1854013440"/>
          </w:placeholder>
        </w:sdtPr>
        <w:sdtEndPr/>
        <w:sdtContent>
          <w:r w:rsidR="00DE69D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2I3OGQ3LTQyNTctNDY4NS1hZmRkLTYxYzU0OTNiOTIxOSIsIlJhbmdlTGVuZ3RoIjoyMiwiUmVmZXJlbmNlSWQiOiJhNjllNTM3NS02ZWRkLTQ5NTEtYmQyZi1lOGJhMmFlZTQ4M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zNzEvam91cm5hbC5wY2JpLjEwMDQzOTMiLCJVcmlTdHJpbmciOiJodHRwczovL2RvaS5vcmcvMTAuMTM3MS9qb3VybmFsLnBjYmkuMTAwNDM5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}</w:instrText>
          </w:r>
          <w:r w:rsidR="00DE69DB" w:rsidRPr="00B749B7">
            <w:rPr>
              <w:sz w:val="22"/>
              <w:szCs w:val="22"/>
            </w:rPr>
            <w:fldChar w:fldCharType="separate"/>
          </w:r>
          <w:r w:rsidR="000550A2">
            <w:rPr>
              <w:sz w:val="22"/>
              <w:szCs w:val="22"/>
            </w:rPr>
            <w:t>(Griffith et al. 2015)</w:t>
          </w:r>
          <w:r w:rsidR="00DE69DB" w:rsidRPr="00B749B7">
            <w:rPr>
              <w:sz w:val="22"/>
              <w:szCs w:val="22"/>
            </w:rPr>
            <w:fldChar w:fldCharType="end"/>
          </w:r>
        </w:sdtContent>
      </w:sdt>
      <w:r w:rsidR="00DE69DB" w:rsidRPr="00B749B7">
        <w:rPr>
          <w:sz w:val="22"/>
          <w:szCs w:val="22"/>
        </w:rPr>
        <w:t xml:space="preserve">. </w:t>
      </w:r>
      <w:r w:rsidR="00DC361E" w:rsidRPr="00B749B7">
        <w:rPr>
          <w:sz w:val="22"/>
          <w:szCs w:val="22"/>
        </w:rPr>
        <w:t xml:space="preserve">Thus, sequence abundances are not absolute abundances because the total number of sequences measured by sequencing machines ultimately depends on the chemistry of the assay, not the input </w:t>
      </w:r>
      <w:commentRangeStart w:id="6"/>
      <w:commentRangeStart w:id="7"/>
      <w:commentRangeStart w:id="8"/>
      <w:r w:rsidR="00DC361E" w:rsidRPr="00B749B7">
        <w:rPr>
          <w:sz w:val="22"/>
          <w:szCs w:val="22"/>
        </w:rPr>
        <w:t xml:space="preserve">material </w:t>
      </w:r>
      <w:sdt>
        <w:sdtPr>
          <w:rPr>
            <w:sz w:val="22"/>
            <w:szCs w:val="22"/>
          </w:rPr>
          <w:alias w:val="To edit, see citavi.com/edit"/>
          <w:tag w:val="CitaviPlaceholder#abe753a9-4427-43ec-b16f-933aa96d950a"/>
          <w:id w:val="122968308"/>
          <w:placeholder>
            <w:docPart w:val="9E831C6219124C67AA50B577A7660463"/>
          </w:placeholder>
        </w:sdtPr>
        <w:sdtEndPr/>
        <w:sdtContent>
          <w:commentRangeEnd w:id="8"/>
          <w:r w:rsidR="00A34AFD" w:rsidRPr="00B749B7">
            <w:rPr>
              <w:rStyle w:val="CommentReference"/>
              <w:sz w:val="22"/>
              <w:szCs w:val="22"/>
            </w:rPr>
            <w:commentReference w:id="8"/>
          </w:r>
          <w:commentRangeEnd w:id="6"/>
          <w:r w:rsidR="00C00738" w:rsidRPr="00B749B7">
            <w:rPr>
              <w:rStyle w:val="CommentReference"/>
              <w:sz w:val="22"/>
              <w:szCs w:val="22"/>
            </w:rPr>
            <w:commentReference w:id="6"/>
          </w:r>
          <w:commentRangeEnd w:id="7"/>
          <w:r w:rsidR="008F68A3" w:rsidRPr="00B749B7">
            <w:rPr>
              <w:rStyle w:val="CommentReference"/>
              <w:sz w:val="22"/>
              <w:szCs w:val="22"/>
            </w:rPr>
            <w:commentReference w:id="7"/>
          </w:r>
          <w:r w:rsidR="00DC361E"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FiZTc1M2E5LTQ0MjctNDNlYy1iMTZmLTkzM2FhOTZkOTUwYSIsIlRleHQiOiIoUXVpbm4gZXQgYWwuIDIwMTgpIiwiV0FJVmVyc2lvbiI6IjYuMTEuMC4wIn0=}</w:instrText>
          </w:r>
          <w:r w:rsidR="00DC361E" w:rsidRPr="00B749B7">
            <w:rPr>
              <w:sz w:val="22"/>
              <w:szCs w:val="22"/>
            </w:rPr>
            <w:fldChar w:fldCharType="separate"/>
          </w:r>
          <w:r w:rsidR="000550A2">
            <w:rPr>
              <w:sz w:val="22"/>
              <w:szCs w:val="22"/>
            </w:rPr>
            <w:t>(Quinn et al. 2018)</w:t>
          </w:r>
          <w:r w:rsidR="00DC361E" w:rsidRPr="00B749B7">
            <w:rPr>
              <w:sz w:val="22"/>
              <w:szCs w:val="22"/>
            </w:rPr>
            <w:fldChar w:fldCharType="end"/>
          </w:r>
        </w:sdtContent>
      </w:sdt>
      <w:r w:rsidR="00DC361E" w:rsidRPr="00B749B7">
        <w:rPr>
          <w:sz w:val="22"/>
          <w:szCs w:val="22"/>
        </w:rPr>
        <w:t>.</w:t>
      </w:r>
    </w:p>
    <w:p w14:paraId="09D565E2" w14:textId="46E8D0F3" w:rsidR="003D179C" w:rsidRPr="00B749B7" w:rsidRDefault="003D179C" w:rsidP="00096AD0">
      <w:pPr>
        <w:autoSpaceDE w:val="0"/>
        <w:autoSpaceDN w:val="0"/>
        <w:adjustRightInd w:val="0"/>
        <w:spacing w:before="0" w:after="0" w:line="360" w:lineRule="auto"/>
        <w:jc w:val="both"/>
        <w:rPr>
          <w:sz w:val="22"/>
          <w:szCs w:val="22"/>
        </w:rPr>
      </w:pPr>
    </w:p>
    <w:p w14:paraId="71EDD0D9" w14:textId="3B2C68C1" w:rsidR="00C06D5B" w:rsidRPr="00B749B7" w:rsidRDefault="006A6BB1" w:rsidP="00096AD0">
      <w:pPr>
        <w:autoSpaceDE w:val="0"/>
        <w:autoSpaceDN w:val="0"/>
        <w:adjustRightInd w:val="0"/>
        <w:spacing w:before="0" w:after="0" w:line="360" w:lineRule="auto"/>
        <w:jc w:val="both"/>
        <w:rPr>
          <w:sz w:val="22"/>
          <w:szCs w:val="22"/>
        </w:rPr>
      </w:pPr>
      <w:r w:rsidRPr="00B749B7">
        <w:rPr>
          <w:sz w:val="22"/>
          <w:szCs w:val="22"/>
        </w:rPr>
        <w:lastRenderedPageBreak/>
        <w:t xml:space="preserve">This leads to the illusion that </w:t>
      </w:r>
      <w:r w:rsidR="00CF3279" w:rsidRPr="00B749B7">
        <w:rPr>
          <w:sz w:val="22"/>
          <w:szCs w:val="22"/>
        </w:rPr>
        <w:t xml:space="preserve">sequencing data appears as count data, but in reality, only relative abundance of the microbial features can be observed </w:t>
      </w:r>
      <w:sdt>
        <w:sdtPr>
          <w:rPr>
            <w:sz w:val="22"/>
            <w:szCs w:val="22"/>
          </w:rPr>
          <w:alias w:val="To edit, see citavi.com/edit"/>
          <w:tag w:val="CitaviPlaceholder#511c819f-553b-4bbb-9599-9f979a775134"/>
          <w:id w:val="-529878068"/>
          <w:placeholder>
            <w:docPart w:val="DefaultPlaceholder_-1854013440"/>
          </w:placeholder>
        </w:sdtPr>
        <w:sdtEndPr/>
        <w:sdtContent>
          <w:r w:rsidR="00990CB3"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2Y0MjhkLWM0NzItNGJmOC1hYjkzLWM0ODlmMDMzMDc0M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TExYzgxOWYtNTUzYi00YmJiLTk1OTktOWY5NzlhNzc1MTM0IiwiVGV4dCI6IihHbG9vciBldCBhbC4gMjAxNykiLCJXQUlWZXJzaW9uIjoiNi4xMS4wLjAifQ==}</w:instrText>
          </w:r>
          <w:r w:rsidR="00990CB3" w:rsidRPr="00B749B7">
            <w:rPr>
              <w:sz w:val="22"/>
              <w:szCs w:val="22"/>
            </w:rPr>
            <w:fldChar w:fldCharType="separate"/>
          </w:r>
          <w:r w:rsidR="000550A2">
            <w:rPr>
              <w:sz w:val="22"/>
              <w:szCs w:val="22"/>
            </w:rPr>
            <w:t>(Gloor et al. 2017)</w:t>
          </w:r>
          <w:r w:rsidR="00990CB3" w:rsidRPr="00B749B7">
            <w:rPr>
              <w:sz w:val="22"/>
              <w:szCs w:val="22"/>
            </w:rPr>
            <w:fldChar w:fldCharType="end"/>
          </w:r>
        </w:sdtContent>
      </w:sdt>
      <w:r w:rsidR="00627034" w:rsidRPr="00B749B7">
        <w:rPr>
          <w:sz w:val="22"/>
          <w:szCs w:val="22"/>
        </w:rPr>
        <w:t>, since</w:t>
      </w:r>
      <w:r w:rsidR="00EA37C8" w:rsidRPr="00B749B7">
        <w:rPr>
          <w:sz w:val="22"/>
          <w:szCs w:val="22"/>
        </w:rPr>
        <w:t xml:space="preserve"> the abundances for each sample are constrained by an arbitrary total sum </w:t>
      </w:r>
      <w:sdt>
        <w:sdtPr>
          <w:rPr>
            <w:sz w:val="22"/>
            <w:szCs w:val="22"/>
          </w:rPr>
          <w:alias w:val="To edit, see citavi.com/edit"/>
          <w:tag w:val="CitaviPlaceholder#4f69a6fc-4751-4316-b02a-9c1fb33a86d7"/>
          <w:id w:val="-2042347127"/>
          <w:placeholder>
            <w:docPart w:val="DefaultPlaceholder_-1854013440"/>
          </w:placeholder>
        </w:sdtPr>
        <w:sdtEndPr/>
        <w:sdtContent>
          <w:r w:rsidR="007C394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MzU1ZjFlLTQ1MDgtNDQ2NS05NmQ4LWY0MWM2OGM3MTg0O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RmNjlhNmZjLTQ3NTEtNDMxNi1iMDJhLTljMWZiMzNhODZkNyIsIlRleHQiOiIoUXVpbm4gZXQgYWwuIDIwMTgpIiwiV0FJVmVyc2lvbiI6IjYuMTEuMC4wIn0=}</w:instrText>
          </w:r>
          <w:r w:rsidR="007C394B" w:rsidRPr="00B749B7">
            <w:rPr>
              <w:sz w:val="22"/>
              <w:szCs w:val="22"/>
            </w:rPr>
            <w:fldChar w:fldCharType="separate"/>
          </w:r>
          <w:r w:rsidR="000550A2">
            <w:rPr>
              <w:sz w:val="22"/>
              <w:szCs w:val="22"/>
            </w:rPr>
            <w:t>(Quinn et al. 2018)</w:t>
          </w:r>
          <w:r w:rsidR="007C394B" w:rsidRPr="00B749B7">
            <w:rPr>
              <w:sz w:val="22"/>
              <w:szCs w:val="22"/>
            </w:rPr>
            <w:fldChar w:fldCharType="end"/>
          </w:r>
        </w:sdtContent>
      </w:sdt>
      <w:r w:rsidR="007C394B" w:rsidRPr="00B749B7">
        <w:rPr>
          <w:sz w:val="22"/>
          <w:szCs w:val="22"/>
        </w:rPr>
        <w:t xml:space="preserve">. </w:t>
      </w:r>
      <w:r w:rsidR="00074CD7" w:rsidRPr="00B749B7">
        <w:rPr>
          <w:sz w:val="22"/>
          <w:szCs w:val="22"/>
        </w:rPr>
        <w:t>Thus,</w:t>
      </w:r>
      <w:r w:rsidR="00EA37C8" w:rsidRPr="00B749B7">
        <w:rPr>
          <w:sz w:val="22"/>
          <w:szCs w:val="22"/>
        </w:rPr>
        <w:t xml:space="preserve"> the individual values of the observed counts</w:t>
      </w:r>
      <w:r w:rsidR="00775B1E" w:rsidRPr="00B749B7">
        <w:rPr>
          <w:sz w:val="22"/>
          <w:szCs w:val="22"/>
        </w:rPr>
        <w:t xml:space="preserve"> </w:t>
      </w:r>
      <w:r w:rsidR="00EA37C8" w:rsidRPr="00B749B7">
        <w:rPr>
          <w:sz w:val="22"/>
          <w:szCs w:val="22"/>
        </w:rPr>
        <w:t>are irrelevant</w:t>
      </w:r>
      <w:r w:rsidR="00D47A51" w:rsidRPr="00B749B7">
        <w:rPr>
          <w:sz w:val="22"/>
          <w:szCs w:val="22"/>
        </w:rPr>
        <w:t xml:space="preserve"> </w:t>
      </w:r>
      <w:sdt>
        <w:sdtPr>
          <w:rPr>
            <w:sz w:val="22"/>
            <w:szCs w:val="22"/>
          </w:rPr>
          <w:alias w:val="To edit, see citavi.com/edit"/>
          <w:tag w:val="CitaviPlaceholder#8b6e45b2-b36b-47a0-b127-09707fc790d5"/>
          <w:id w:val="-1394188067"/>
          <w:placeholder>
            <w:docPart w:val="DefaultPlaceholder_-1854013440"/>
          </w:placeholder>
        </w:sdtPr>
        <w:sdtEndPr/>
        <w:sdtContent>
          <w:r w:rsidR="00183FF6"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MmI3MjYxLWZkZDgtNDM5OS1hMGFmLTFlMjJmNWY5ODc4Z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hiNmU0NWIyLWIzNmItNDdhMC1iMTI3LTA5NzA3ZmM3OTBkNSIsIlRleHQiOiIoUXVpbm4gZXQgYWwuIDIwMTgpIiwiV0FJVmVyc2lvbiI6IjYuMTEuMC4wIn0=}</w:instrText>
          </w:r>
          <w:r w:rsidR="00183FF6" w:rsidRPr="00B749B7">
            <w:rPr>
              <w:sz w:val="22"/>
              <w:szCs w:val="22"/>
            </w:rPr>
            <w:fldChar w:fldCharType="separate"/>
          </w:r>
          <w:r w:rsidR="000550A2">
            <w:rPr>
              <w:sz w:val="22"/>
              <w:szCs w:val="22"/>
            </w:rPr>
            <w:t>(Quinn et al. 2018)</w:t>
          </w:r>
          <w:r w:rsidR="00183FF6" w:rsidRPr="00B749B7">
            <w:rPr>
              <w:sz w:val="22"/>
              <w:szCs w:val="22"/>
            </w:rPr>
            <w:fldChar w:fldCharType="end"/>
          </w:r>
        </w:sdtContent>
      </w:sdt>
      <w:r w:rsidR="003160E8" w:rsidRPr="00B749B7">
        <w:rPr>
          <w:sz w:val="22"/>
          <w:szCs w:val="22"/>
        </w:rPr>
        <w:t xml:space="preserve">. </w:t>
      </w:r>
      <w:r w:rsidR="00CD63D0" w:rsidRPr="00B749B7">
        <w:rPr>
          <w:sz w:val="22"/>
          <w:szCs w:val="22"/>
        </w:rPr>
        <w:t>The following figure displays this problematic</w:t>
      </w:r>
      <w:r w:rsidR="000E3DF7" w:rsidRPr="00B749B7">
        <w:rPr>
          <w:sz w:val="22"/>
          <w:szCs w:val="22"/>
        </w:rPr>
        <w:t xml:space="preserve"> visually</w:t>
      </w:r>
      <w:r w:rsidR="00CD63D0" w:rsidRPr="00B749B7">
        <w:rPr>
          <w:sz w:val="22"/>
          <w:szCs w:val="22"/>
        </w:rPr>
        <w:t>:</w:t>
      </w:r>
    </w:p>
    <w:p w14:paraId="66F1AE5B" w14:textId="2EF7A057" w:rsidR="00C06D5B" w:rsidRPr="00CD2D34" w:rsidRDefault="00033F23" w:rsidP="00096AD0">
      <w:pPr>
        <w:autoSpaceDE w:val="0"/>
        <w:autoSpaceDN w:val="0"/>
        <w:adjustRightInd w:val="0"/>
        <w:spacing w:before="0" w:after="0" w:line="360" w:lineRule="auto"/>
        <w:jc w:val="both"/>
        <w:rPr>
          <w:sz w:val="22"/>
          <w:szCs w:val="22"/>
        </w:rPr>
      </w:pPr>
      <w:r w:rsidRPr="00B749B7">
        <w:rPr>
          <w:noProof/>
          <w:sz w:val="22"/>
          <w:szCs w:val="22"/>
        </w:rPr>
        <mc:AlternateContent>
          <mc:Choice Requires="wps">
            <w:drawing>
              <wp:anchor distT="0" distB="0" distL="114300" distR="114300" simplePos="0" relativeHeight="251682816" behindDoc="0" locked="0" layoutInCell="1" allowOverlap="1" wp14:anchorId="6CC84F9A" wp14:editId="0E01809B">
                <wp:simplePos x="0" y="0"/>
                <wp:positionH relativeFrom="margin">
                  <wp:align>left</wp:align>
                </wp:positionH>
                <wp:positionV relativeFrom="paragraph">
                  <wp:posOffset>3470910</wp:posOffset>
                </wp:positionV>
                <wp:extent cx="5972810" cy="635"/>
                <wp:effectExtent l="0" t="0" r="8890" b="0"/>
                <wp:wrapTopAndBottom/>
                <wp:docPr id="48" name="Text Box 4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5B5BDA8" w14:textId="6814D400" w:rsidR="00CD63D0" w:rsidRDefault="00CD63D0" w:rsidP="00CD63D0">
                            <w:pPr>
                              <w:pStyle w:val="Caption"/>
                            </w:pPr>
                            <w:r>
                              <w:t xml:space="preserve">Figure </w:t>
                            </w:r>
                            <w:fldSimple w:instr=" SEQ Figure \* ARABIC ">
                              <w:r w:rsidR="00AF4DBC">
                                <w:rPr>
                                  <w:noProof/>
                                </w:rPr>
                                <w:t>1</w:t>
                              </w:r>
                            </w:fldSimple>
                            <w:r>
                              <w:t>: Characteristics of compositional data</w:t>
                            </w:r>
                          </w:p>
                          <w:p w14:paraId="6920A9BD" w14:textId="6F1EA951" w:rsidR="00CD63D0" w:rsidRPr="00117CA7" w:rsidRDefault="00CD63D0" w:rsidP="00CD2D34">
                            <w:pPr>
                              <w:pStyle w:val="Caption"/>
                              <w:jc w:val="both"/>
                            </w:pPr>
                            <w:r>
                              <w:t xml:space="preserve">Taken from </w:t>
                            </w:r>
                            <w:sdt>
                              <w:sdtPr>
                                <w:alias w:val="To edit, see citavi.com/edit"/>
                                <w:tag w:val="CitaviPlaceholder#2bafb80a-5418-4cb1-8298-07bdb253adb8"/>
                                <w:id w:val="1235587926"/>
                                <w:placeholder>
                                  <w:docPart w:val="DefaultPlaceholder_-1854013440"/>
                                </w:placeholder>
                              </w:sdtPr>
                              <w:sdtEndPr/>
                              <w:sdtContent>
                                <w:r w:rsidR="00C50E3F">
                                  <w:fldChar w:fldCharType="begin"/>
                                </w:r>
                                <w:r w:rsidR="00C50E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2ZjNTEyLTY4ZjQtNDM3My04YzEzLThkMDczMTU5NWFhO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xVDE3OjQ0OjE2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mJhZmI4MGEtNTQxOC00Y2IxLTgyOTgtMDdiZGIyNTNhZGI4IiwiVGV4dCI6IihHbG9vciBldCBhbC4gMjAxNykiLCJXQUlWZXJzaW9uIjoiNi4xMS4wLjAifQ==}</w:instrText>
                                </w:r>
                                <w:r w:rsidR="00C50E3F">
                                  <w:fldChar w:fldCharType="separate"/>
                                </w:r>
                                <w:r w:rsidR="00C50E3F">
                                  <w:t>(Gloor et al. 2017)</w:t>
                                </w:r>
                                <w:r w:rsidR="00C50E3F">
                                  <w:fldChar w:fldCharType="end"/>
                                </w:r>
                              </w:sdtContent>
                            </w:sdt>
                            <w:r w:rsidR="00C50E3F">
                              <w:t>.</w:t>
                            </w:r>
                            <w:r w:rsidR="00CD2D34">
                              <w:t xml:space="preserve"> </w:t>
                            </w:r>
                            <w:r>
                              <w:t xml:space="preserve">(A) After sequencing the data observed from a bacterial population cannot inform on the absolute abundance of molecules. The number of counts in a high throughput sequencing dataset reflect the proportion of counts per feature per sample, multiplied by the sequencing depth. Therefore, only relative abundances are available. The consequences are portrayed in (B). </w:t>
                            </w:r>
                            <w:r w:rsidR="00602EA3" w:rsidRPr="00117CA7">
                              <w:t>The bar plots show the difference between the count of molecules and</w:t>
                            </w:r>
                            <w:r w:rsidR="00602EA3">
                              <w:t xml:space="preserve"> </w:t>
                            </w:r>
                            <w:r w:rsidR="00602EA3" w:rsidRPr="00117CA7">
                              <w:t>the proportion of molecules for two features, A (red) and B (gray) in three samples. The top bar graphs show the total counts for three samples, and the height of the color illustrates the total count of the feature. When the three samples are sequenced</w:t>
                            </w:r>
                            <w:ins w:id="9" w:author="Jennifer Neumaier" w:date="2022-02-11T17:27:00Z">
                              <w:r w:rsidR="000E3DF7">
                                <w:t>,</w:t>
                              </w:r>
                            </w:ins>
                            <w:r w:rsidR="00602EA3" w:rsidRPr="00117CA7">
                              <w:t xml:space="preserve"> we lose the absolute count information and only have relative abundances, proportions, or “normalized counts” as shown in the bottom bar graph. Note that features A and B in samples 2 and 3 appear with the same relative abundances, even though the counts in the environment are different.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C84F9A" id="Text Box 48" o:spid="_x0000_s1057" type="#_x0000_t202" style="position:absolute;left:0;text-align:left;margin-left:0;margin-top:273.3pt;width:470.3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4HGg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p4/z2xmFJMVurq5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" stroked="f">
                <v:textbox style="mso-fit-shape-to-text:t" inset="0,0,0,0">
                  <w:txbxContent>
                    <w:p w14:paraId="75B5BDA8" w14:textId="6814D400" w:rsidR="00CD63D0" w:rsidRDefault="00CD63D0" w:rsidP="00CD63D0">
                      <w:pPr>
                        <w:pStyle w:val="Caption"/>
                      </w:pPr>
                      <w:r>
                        <w:t xml:space="preserve">Figure </w:t>
                      </w:r>
                      <w:fldSimple w:instr=" SEQ Figure \* ARABIC ">
                        <w:r w:rsidR="00AF4DBC">
                          <w:rPr>
                            <w:noProof/>
                          </w:rPr>
                          <w:t>1</w:t>
                        </w:r>
                      </w:fldSimple>
                      <w:r>
                        <w:t>: Characteristics of compositional data</w:t>
                      </w:r>
                    </w:p>
                    <w:p w14:paraId="6920A9BD" w14:textId="6F1EA951" w:rsidR="00CD63D0" w:rsidRPr="00117CA7" w:rsidRDefault="00CD63D0" w:rsidP="00CD2D34">
                      <w:pPr>
                        <w:pStyle w:val="Caption"/>
                        <w:jc w:val="both"/>
                      </w:pPr>
                      <w:r>
                        <w:t xml:space="preserve">Taken from </w:t>
                      </w:r>
                      <w:sdt>
                        <w:sdtPr>
                          <w:alias w:val="To edit, see citavi.com/edit"/>
                          <w:tag w:val="CitaviPlaceholder#2bafb80a-5418-4cb1-8298-07bdb253adb8"/>
                          <w:id w:val="1235587926"/>
                          <w:placeholder>
                            <w:docPart w:val="DefaultPlaceholder_-1854013440"/>
                          </w:placeholder>
                        </w:sdtPr>
                        <w:sdtEndPr/>
                        <w:sdtContent>
                          <w:r w:rsidR="00C50E3F">
                            <w:fldChar w:fldCharType="begin"/>
                          </w:r>
                          <w:r w:rsidR="00C50E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2ZjNTEyLTY4ZjQtNDM3My04YzEzLThkMDczMTU5NWFhO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xVDE3OjQ0OjE2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mJhZmI4MGEtNTQxOC00Y2IxLTgyOTgtMDdiZGIyNTNhZGI4IiwiVGV4dCI6IihHbG9vciBldCBhbC4gMjAxNykiLCJXQUlWZXJzaW9uIjoiNi4xMS4wLjAifQ==}</w:instrText>
                          </w:r>
                          <w:r w:rsidR="00C50E3F">
                            <w:fldChar w:fldCharType="separate"/>
                          </w:r>
                          <w:r w:rsidR="00C50E3F">
                            <w:t>(Gloor et al. 2017)</w:t>
                          </w:r>
                          <w:r w:rsidR="00C50E3F">
                            <w:fldChar w:fldCharType="end"/>
                          </w:r>
                        </w:sdtContent>
                      </w:sdt>
                      <w:r w:rsidR="00C50E3F">
                        <w:t>.</w:t>
                      </w:r>
                      <w:r w:rsidR="00CD2D34">
                        <w:t xml:space="preserve"> </w:t>
                      </w:r>
                      <w:r>
                        <w:t xml:space="preserve">(A) After sequencing the data observed from a bacterial population cannot inform on the absolute abundance of molecules. The number of counts in a high throughput sequencing dataset reflect the proportion of counts per feature per sample, multiplied by the sequencing depth. Therefore, only relative abundances are available. The consequences are portrayed in (B). </w:t>
                      </w:r>
                      <w:r w:rsidR="00602EA3" w:rsidRPr="00117CA7">
                        <w:t>The bar plots show the difference between the count of molecules and</w:t>
                      </w:r>
                      <w:r w:rsidR="00602EA3">
                        <w:t xml:space="preserve"> </w:t>
                      </w:r>
                      <w:r w:rsidR="00602EA3" w:rsidRPr="00117CA7">
                        <w:t>the proportion of molecules for two features, A (red) and B (gray) in three samples. The top bar graphs show the total counts for three samples, and the height of the color illustrates the total count of the feature. When the three samples are sequenced</w:t>
                      </w:r>
                      <w:ins w:id="10" w:author="Jennifer Neumaier" w:date="2022-02-11T17:27:00Z">
                        <w:r w:rsidR="000E3DF7">
                          <w:t>,</w:t>
                        </w:r>
                      </w:ins>
                      <w:r w:rsidR="00602EA3" w:rsidRPr="00117CA7">
                        <w:t xml:space="preserve"> we lose the absolute count information and only have relative abundances, proportions, or “normalized counts” as shown in the bottom bar graph. Note that features A and B in samples 2 and 3 appear with the same relative abundances, even though the counts in the environment are different.</w:t>
                      </w:r>
                    </w:p>
                  </w:txbxContent>
                </v:textbox>
                <w10:wrap type="topAndBottom" anchorx="margin"/>
              </v:shape>
            </w:pict>
          </mc:Fallback>
        </mc:AlternateContent>
      </w:r>
      <w:r w:rsidR="00A935A1" w:rsidRPr="00B749B7">
        <w:rPr>
          <w:noProof/>
          <w:sz w:val="22"/>
          <w:szCs w:val="22"/>
        </w:rPr>
        <w:drawing>
          <wp:anchor distT="0" distB="0" distL="114300" distR="114300" simplePos="0" relativeHeight="251680768" behindDoc="0" locked="0" layoutInCell="1" allowOverlap="1" wp14:anchorId="0139F0BF" wp14:editId="34284CB6">
            <wp:simplePos x="0" y="0"/>
            <wp:positionH relativeFrom="margin">
              <wp:align>center</wp:align>
            </wp:positionH>
            <wp:positionV relativeFrom="paragraph">
              <wp:posOffset>0</wp:posOffset>
            </wp:positionV>
            <wp:extent cx="5343525" cy="3171825"/>
            <wp:effectExtent l="0" t="0" r="9525" b="9525"/>
            <wp:wrapTopAndBottom/>
            <wp:docPr id="46" name="Picture 4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3525" cy="3171825"/>
                    </a:xfrm>
                    <a:prstGeom prst="rect">
                      <a:avLst/>
                    </a:prstGeom>
                  </pic:spPr>
                </pic:pic>
              </a:graphicData>
            </a:graphic>
          </wp:anchor>
        </w:drawing>
      </w:r>
    </w:p>
    <w:p w14:paraId="47522F20" w14:textId="77777777" w:rsidR="00333010" w:rsidRDefault="009C6AF3" w:rsidP="00333010">
      <w:pPr>
        <w:spacing w:line="360" w:lineRule="auto"/>
        <w:jc w:val="both"/>
        <w:rPr>
          <w:rFonts w:eastAsia="MyriadPro-Regular" w:cstheme="minorHAnsi"/>
          <w:sz w:val="22"/>
          <w:szCs w:val="22"/>
        </w:rPr>
      </w:pPr>
      <w:r w:rsidRPr="00333010">
        <w:rPr>
          <w:rFonts w:eastAsia="MyriadPro-Regular" w:cstheme="minorHAnsi"/>
          <w:sz w:val="22"/>
          <w:szCs w:val="22"/>
        </w:rPr>
        <w:t>Thus, r</w:t>
      </w:r>
      <w:r w:rsidR="00CF3279" w:rsidRPr="00333010">
        <w:rPr>
          <w:rFonts w:eastAsia="MyriadPro-Regular" w:cstheme="minorHAnsi"/>
          <w:sz w:val="22"/>
          <w:szCs w:val="22"/>
        </w:rPr>
        <w:t xml:space="preserve">elative abundance data </w:t>
      </w:r>
      <w:r w:rsidR="004869FA" w:rsidRPr="00333010">
        <w:rPr>
          <w:rFonts w:eastAsia="MyriadPro-Regular" w:cstheme="minorHAnsi"/>
          <w:sz w:val="22"/>
          <w:szCs w:val="22"/>
        </w:rPr>
        <w:t xml:space="preserve">- </w:t>
      </w:r>
      <w:r w:rsidR="00CF3279" w:rsidRPr="00333010">
        <w:rPr>
          <w:rFonts w:eastAsia="MyriadPro-Regular" w:cstheme="minorHAnsi"/>
          <w:sz w:val="22"/>
          <w:szCs w:val="22"/>
        </w:rPr>
        <w:t>and microbiome data</w:t>
      </w:r>
      <w:r w:rsidR="004869FA" w:rsidRPr="00333010">
        <w:rPr>
          <w:rFonts w:eastAsia="MyriadPro-Regular" w:cstheme="minorHAnsi"/>
          <w:sz w:val="22"/>
          <w:szCs w:val="22"/>
        </w:rPr>
        <w:t xml:space="preserve"> - </w:t>
      </w:r>
      <w:r w:rsidR="00CF3279" w:rsidRPr="00333010">
        <w:rPr>
          <w:rFonts w:eastAsia="MyriadPro-Regular" w:cstheme="minorHAnsi"/>
          <w:sz w:val="22"/>
          <w:szCs w:val="22"/>
        </w:rPr>
        <w:t xml:space="preserve">are mathematically considered </w:t>
      </w:r>
      <w:r w:rsidRPr="00333010">
        <w:rPr>
          <w:rFonts w:eastAsia="MyriadPro-Regular" w:cstheme="minorHAnsi"/>
          <w:sz w:val="22"/>
          <w:szCs w:val="22"/>
        </w:rPr>
        <w:t>“</w:t>
      </w:r>
      <w:r w:rsidR="00CF3279" w:rsidRPr="00333010">
        <w:rPr>
          <w:rFonts w:eastAsia="MyriadPro-Regular" w:cstheme="minorHAnsi"/>
          <w:sz w:val="22"/>
          <w:szCs w:val="22"/>
        </w:rPr>
        <w:t>compositional data</w:t>
      </w:r>
      <w:r w:rsidRPr="00333010">
        <w:rPr>
          <w:rFonts w:eastAsia="MyriadPro-Regular" w:cstheme="minorHAnsi"/>
          <w:sz w:val="22"/>
          <w:szCs w:val="22"/>
        </w:rPr>
        <w:t>”</w:t>
      </w:r>
      <w:r w:rsidR="00CF3279" w:rsidRPr="00333010">
        <w:rPr>
          <w:rFonts w:eastAsia="MyriadPro-Regular" w:cstheme="minorHAnsi"/>
          <w:sz w:val="22"/>
          <w:szCs w:val="22"/>
        </w:rPr>
        <w:t xml:space="preserve">, with its own mathematical theory </w:t>
      </w:r>
      <w:r w:rsidR="00024FEE" w:rsidRPr="00333010">
        <w:rPr>
          <w:rFonts w:eastAsia="MyriadPro-Regular" w:cstheme="minorHAnsi"/>
          <w:sz w:val="22"/>
          <w:szCs w:val="22"/>
        </w:rPr>
        <w:t>and</w:t>
      </w:r>
      <w:r w:rsidR="00CF3279" w:rsidRPr="00333010">
        <w:rPr>
          <w:rFonts w:eastAsia="MyriadPro-Regular" w:cstheme="minorHAnsi"/>
          <w:sz w:val="22"/>
          <w:szCs w:val="22"/>
        </w:rPr>
        <w:t xml:space="preserve"> properties</w:t>
      </w:r>
      <w:r w:rsidR="00B57D7A" w:rsidRPr="00333010">
        <w:rPr>
          <w:rFonts w:eastAsia="MyriadPro-Regular" w:cstheme="minorHAnsi"/>
          <w:sz w:val="22"/>
          <w:szCs w:val="22"/>
        </w:rPr>
        <w:t xml:space="preserve">. </w:t>
      </w:r>
      <w:r w:rsidR="00BC7E78" w:rsidRPr="00333010">
        <w:rPr>
          <w:rFonts w:eastAsia="MyriadPro-Regular" w:cstheme="minorHAnsi"/>
          <w:sz w:val="22"/>
          <w:szCs w:val="22"/>
        </w:rPr>
        <w:t xml:space="preserve">Compositional </w:t>
      </w:r>
      <w:r w:rsidR="00AC7AC7" w:rsidRPr="00333010">
        <w:rPr>
          <w:rFonts w:eastAsia="MyriadPro-Regular" w:cstheme="minorHAnsi"/>
          <w:sz w:val="22"/>
          <w:szCs w:val="22"/>
        </w:rPr>
        <w:t>d</w:t>
      </w:r>
      <w:r w:rsidR="00BC7E78" w:rsidRPr="00333010">
        <w:rPr>
          <w:rFonts w:eastAsia="MyriadPro-Regular" w:cstheme="minorHAnsi"/>
          <w:sz w:val="22"/>
          <w:szCs w:val="22"/>
        </w:rPr>
        <w:t>ata lives in the positive simplex space and</w:t>
      </w:r>
      <w:r w:rsidR="00E428BD" w:rsidRPr="00333010">
        <w:rPr>
          <w:rFonts w:eastAsia="MyriadPro-Regular" w:cstheme="minorHAnsi"/>
          <w:sz w:val="22"/>
          <w:szCs w:val="22"/>
        </w:rPr>
        <w:t xml:space="preserve"> not in real Euclidean spac</w:t>
      </w:r>
      <w:r w:rsidR="00742628" w:rsidRPr="00333010">
        <w:rPr>
          <w:rFonts w:eastAsia="MyriadPro-Regular" w:cstheme="minorHAnsi"/>
          <w:sz w:val="22"/>
          <w:szCs w:val="22"/>
        </w:rPr>
        <w:t xml:space="preserve">e, which is assumed by commonly used </w:t>
      </w:r>
      <w:r w:rsidR="00AE601A" w:rsidRPr="00333010">
        <w:rPr>
          <w:rFonts w:eastAsia="MyriadPro-Regular" w:cstheme="minorHAnsi"/>
          <w:sz w:val="22"/>
          <w:szCs w:val="22"/>
        </w:rPr>
        <w:t>data analysis</w:t>
      </w:r>
      <w:r w:rsidR="00742628" w:rsidRPr="00333010">
        <w:rPr>
          <w:rFonts w:eastAsia="MyriadPro-Regular" w:cstheme="minorHAnsi"/>
          <w:sz w:val="22"/>
          <w:szCs w:val="22"/>
        </w:rPr>
        <w:t xml:space="preserve"> </w:t>
      </w:r>
      <w:sdt>
        <w:sdtPr>
          <w:rPr>
            <w:rFonts w:eastAsia="MyriadPro-Regular" w:cstheme="minorHAnsi"/>
            <w:sz w:val="22"/>
            <w:szCs w:val="22"/>
          </w:rPr>
          <w:alias w:val="To edit, see citavi.com/edit"/>
          <w:tag w:val="CitaviPlaceholder#464b4af4-365c-4d16-bb5b-6e19c9d0a0ef"/>
          <w:id w:val="-1340080551"/>
          <w:placeholder>
            <w:docPart w:val="DefaultPlaceholder_-1854013440"/>
          </w:placeholder>
        </w:sdtPr>
        <w:sdtEndPr/>
        <w:sdtContent>
          <w:r w:rsidR="00742628" w:rsidRPr="00333010">
            <w:rPr>
              <w:rFonts w:eastAsia="MyriadPro-Regular" w:cstheme="minorHAnsi"/>
              <w:sz w:val="22"/>
              <w:szCs w:val="22"/>
            </w:rPr>
            <w:fldChar w:fldCharType="begin"/>
          </w:r>
          <w:r w:rsidR="00152730"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2E5NDM1LTBlY2UtNGU3OC05NjQ5LWZkOThkMGU5NzQ0Ny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Q2NGI0YWY0LTM2NWMtNGQxNi1iYjViLTZlMTljOWQwYTBlZiIsIlRleHQiOiIoUXVpbm4gZXQgYWwuIDIwMTgpIiwiV0FJVmVyc2lvbiI6IjYuMTEuMC4wIn0=}</w:instrText>
          </w:r>
          <w:r w:rsidR="00742628" w:rsidRPr="00333010">
            <w:rPr>
              <w:rFonts w:eastAsia="MyriadPro-Regular" w:cstheme="minorHAnsi"/>
              <w:sz w:val="22"/>
              <w:szCs w:val="22"/>
            </w:rPr>
            <w:fldChar w:fldCharType="separate"/>
          </w:r>
          <w:r w:rsidR="000550A2" w:rsidRPr="00333010">
            <w:rPr>
              <w:rFonts w:eastAsia="MyriadPro-Regular" w:cstheme="minorHAnsi"/>
              <w:sz w:val="22"/>
              <w:szCs w:val="22"/>
            </w:rPr>
            <w:t>(Quinn et al. 2018)</w:t>
          </w:r>
          <w:r w:rsidR="00742628" w:rsidRPr="00333010">
            <w:rPr>
              <w:rFonts w:eastAsia="MyriadPro-Regular" w:cstheme="minorHAnsi"/>
              <w:sz w:val="22"/>
              <w:szCs w:val="22"/>
            </w:rPr>
            <w:fldChar w:fldCharType="end"/>
          </w:r>
        </w:sdtContent>
      </w:sdt>
      <w:r w:rsidR="00742628" w:rsidRPr="00333010">
        <w:rPr>
          <w:rFonts w:eastAsia="MyriadPro-Regular" w:cstheme="minorHAnsi"/>
          <w:sz w:val="22"/>
          <w:szCs w:val="22"/>
        </w:rPr>
        <w:t>.</w:t>
      </w:r>
      <w:r w:rsidR="00134A49" w:rsidRPr="00333010">
        <w:rPr>
          <w:rFonts w:eastAsia="MyriadPro-Regular" w:cstheme="minorHAnsi"/>
          <w:sz w:val="22"/>
          <w:szCs w:val="22"/>
        </w:rPr>
        <w:t xml:space="preserve"> Thus, </w:t>
      </w:r>
      <w:r w:rsidR="00400148" w:rsidRPr="00333010">
        <w:rPr>
          <w:rFonts w:eastAsia="MyriadPro-Regular" w:cstheme="minorHAnsi"/>
          <w:sz w:val="22"/>
          <w:szCs w:val="22"/>
        </w:rPr>
        <w:t>compositional data is</w:t>
      </w:r>
      <w:r w:rsidR="00BC7E78" w:rsidRPr="00333010">
        <w:rPr>
          <w:rFonts w:eastAsia="MyriadPro-Regular" w:cstheme="minorHAnsi"/>
          <w:sz w:val="22"/>
          <w:szCs w:val="22"/>
        </w:rPr>
        <w:t xml:space="preserve"> very awkward to handle due to its scarcity of meaningful definitions of independence </w:t>
      </w:r>
      <w:sdt>
        <w:sdtPr>
          <w:rPr>
            <w:rFonts w:eastAsia="MyriadPro-Regular" w:cstheme="minorHAnsi"/>
            <w:sz w:val="22"/>
            <w:szCs w:val="22"/>
          </w:rPr>
          <w:alias w:val="To edit, see citavi.com/edit"/>
          <w:tag w:val="CitaviPlaceholder#80d2855c-4bd6-47cc-a89c-7f630976bd58"/>
          <w:id w:val="-1076426150"/>
          <w:placeholder>
            <w:docPart w:val="7BB344154F804812B27150D0D8420247"/>
          </w:placeholder>
        </w:sdtPr>
        <w:sdtEndPr/>
        <w:sdtContent>
          <w:r w:rsidR="00BC7E78" w:rsidRPr="00333010">
            <w:rPr>
              <w:rFonts w:eastAsia="MyriadPro-Regular" w:cstheme="minorHAnsi"/>
              <w:sz w:val="22"/>
              <w:szCs w:val="22"/>
            </w:rPr>
            <w:fldChar w:fldCharType="begin"/>
          </w:r>
          <w:r w:rsidR="00BC7E78"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zg5Y2NlLTQxNmQtNGYyZS1iMjVjLWE1NDJhZGM3Yzk1Y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zgwZDI4NTVjLTRiZDYtNDdjYy1hODljLTdmNjMwOTc2YmQ1OCIsIlRleHQiOiIoQWl0Y2hpc29uIDE5ODIpIiwiV0FJVmVyc2lvbiI6IjYuMTEuMC4wIn0=}</w:instrText>
          </w:r>
          <w:r w:rsidR="00BC7E78" w:rsidRPr="00333010">
            <w:rPr>
              <w:rFonts w:eastAsia="MyriadPro-Regular" w:cstheme="minorHAnsi"/>
              <w:sz w:val="22"/>
              <w:szCs w:val="22"/>
            </w:rPr>
            <w:fldChar w:fldCharType="separate"/>
          </w:r>
          <w:r w:rsidR="000550A2" w:rsidRPr="00333010">
            <w:rPr>
              <w:rFonts w:eastAsia="MyriadPro-Regular" w:cstheme="minorHAnsi"/>
              <w:sz w:val="22"/>
              <w:szCs w:val="22"/>
            </w:rPr>
            <w:t>(Aitchison 1982)</w:t>
          </w:r>
          <w:r w:rsidR="00BC7E78" w:rsidRPr="00333010">
            <w:rPr>
              <w:rFonts w:eastAsia="MyriadPro-Regular" w:cstheme="minorHAnsi"/>
              <w:sz w:val="22"/>
              <w:szCs w:val="22"/>
            </w:rPr>
            <w:fldChar w:fldCharType="end"/>
          </w:r>
        </w:sdtContent>
      </w:sdt>
      <w:r w:rsidR="00BC7E78" w:rsidRPr="00333010">
        <w:rPr>
          <w:rFonts w:eastAsia="MyriadPro-Regular" w:cstheme="minorHAnsi"/>
          <w:sz w:val="22"/>
          <w:szCs w:val="22"/>
        </w:rPr>
        <w:t xml:space="preserve">. </w:t>
      </w:r>
      <w:r w:rsidR="00DF741A" w:rsidRPr="00333010">
        <w:rPr>
          <w:rFonts w:eastAsia="MyriadPro-Regular" w:cstheme="minorHAnsi"/>
          <w:sz w:val="22"/>
          <w:szCs w:val="22"/>
        </w:rPr>
        <w:t xml:space="preserve">Luckily, the relative abundances of </w:t>
      </w:r>
      <w:r w:rsidR="00117CA7" w:rsidRPr="00333010">
        <w:rPr>
          <w:rFonts w:eastAsia="MyriadPro-Regular" w:cstheme="minorHAnsi"/>
          <w:sz w:val="22"/>
          <w:szCs w:val="22"/>
        </w:rPr>
        <w:t>microbial features</w:t>
      </w:r>
      <w:commentRangeStart w:id="11"/>
      <w:r w:rsidR="00DF741A" w:rsidRPr="00333010">
        <w:rPr>
          <w:rFonts w:eastAsia="MyriadPro-Regular" w:cstheme="minorHAnsi"/>
          <w:sz w:val="22"/>
          <w:szCs w:val="22"/>
        </w:rPr>
        <w:t xml:space="preserve"> still carry meaning</w:t>
      </w:r>
      <w:commentRangeEnd w:id="11"/>
      <w:r w:rsidR="00DD78E5" w:rsidRPr="00333010">
        <w:rPr>
          <w:rFonts w:eastAsia="MyriadPro-Regular" w:cstheme="minorHAnsi"/>
          <w:sz w:val="22"/>
          <w:szCs w:val="22"/>
        </w:rPr>
        <w:commentReference w:id="11"/>
      </w:r>
      <w:r w:rsidR="00DF741A" w:rsidRPr="00333010">
        <w:rPr>
          <w:rFonts w:eastAsia="MyriadPro-Regular" w:cstheme="minorHAnsi"/>
          <w:sz w:val="22"/>
          <w:szCs w:val="22"/>
        </w:rPr>
        <w:t xml:space="preserve">. </w:t>
      </w:r>
      <w:r w:rsidR="00B57D7A" w:rsidRPr="00333010">
        <w:rPr>
          <w:rFonts w:eastAsia="MyriadPro-Regular" w:cstheme="minorHAnsi"/>
          <w:sz w:val="22"/>
          <w:szCs w:val="22"/>
        </w:rPr>
        <w:t xml:space="preserve">Several propositions </w:t>
      </w:r>
      <w:r w:rsidR="00B323C5" w:rsidRPr="00333010">
        <w:rPr>
          <w:rFonts w:eastAsia="MyriadPro-Regular" w:cstheme="minorHAnsi"/>
          <w:sz w:val="22"/>
          <w:szCs w:val="22"/>
        </w:rPr>
        <w:t xml:space="preserve">have been made in the </w:t>
      </w:r>
      <w:r w:rsidR="00B323C5" w:rsidRPr="00333010">
        <w:rPr>
          <w:rFonts w:eastAsia="MyriadPro-Regular" w:cstheme="minorHAnsi"/>
          <w:sz w:val="22"/>
          <w:szCs w:val="22"/>
        </w:rPr>
        <w:lastRenderedPageBreak/>
        <w:t xml:space="preserve">last few years to acknowledge compositional data in statistical analysis </w:t>
      </w:r>
      <w:sdt>
        <w:sdtPr>
          <w:rPr>
            <w:rFonts w:eastAsia="MyriadPro-Regular" w:cstheme="minorHAnsi"/>
            <w:sz w:val="22"/>
            <w:szCs w:val="22"/>
          </w:rPr>
          <w:alias w:val="To edit, see citavi.com/edit"/>
          <w:tag w:val="CitaviPlaceholder#3cd182f6-964e-495c-bff8-d2f246665572"/>
          <w:id w:val="1849130327"/>
          <w:placeholder>
            <w:docPart w:val="DefaultPlaceholder_-1854013440"/>
          </w:placeholder>
        </w:sdtPr>
        <w:sdtEndPr/>
        <w:sdtContent>
          <w:r w:rsidR="007356A0" w:rsidRPr="00333010">
            <w:rPr>
              <w:rFonts w:eastAsia="MyriadPro-Regular" w:cstheme="minorHAnsi"/>
              <w:sz w:val="22"/>
              <w:szCs w:val="22"/>
            </w:rPr>
            <w:fldChar w:fldCharType="begin"/>
          </w:r>
          <w:r w:rsidR="002A3D6E"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jhhOGQyLTBmYTItNDFkMS1iNjYxLWU5YWFhZmFkZGFjZ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zNjZDE4MmY2LTk2NGUtNDk1Yy1iZmY4LWQyZjI0NjY2NTU3MiIsIlRleHQiOiIoQWl0Y2hpc29uIDE5ODIpIiwiV0FJVmVyc2lvbiI6IjYuMTEuMC4wIn0=}</w:instrText>
          </w:r>
          <w:r w:rsidR="007356A0" w:rsidRPr="00333010">
            <w:rPr>
              <w:rFonts w:eastAsia="MyriadPro-Regular" w:cstheme="minorHAnsi"/>
              <w:sz w:val="22"/>
              <w:szCs w:val="22"/>
            </w:rPr>
            <w:fldChar w:fldCharType="separate"/>
          </w:r>
          <w:r w:rsidR="000550A2" w:rsidRPr="00333010">
            <w:rPr>
              <w:rFonts w:eastAsia="MyriadPro-Regular" w:cstheme="minorHAnsi"/>
              <w:sz w:val="22"/>
              <w:szCs w:val="22"/>
            </w:rPr>
            <w:t>(Aitchison 1982)</w:t>
          </w:r>
          <w:r w:rsidR="007356A0" w:rsidRPr="00333010">
            <w:rPr>
              <w:rFonts w:eastAsia="MyriadPro-Regular" w:cstheme="minorHAnsi"/>
              <w:sz w:val="22"/>
              <w:szCs w:val="22"/>
            </w:rPr>
            <w:fldChar w:fldCharType="end"/>
          </w:r>
        </w:sdtContent>
      </w:sdt>
      <w:r w:rsidR="00B255EC" w:rsidRPr="00333010">
        <w:rPr>
          <w:rFonts w:eastAsia="MyriadPro-Regular" w:cstheme="minorHAnsi"/>
          <w:sz w:val="22"/>
          <w:szCs w:val="22"/>
        </w:rPr>
        <w:t xml:space="preserve"> and increase its interpretability</w:t>
      </w:r>
      <w:r w:rsidR="00B749B7" w:rsidRPr="00333010">
        <w:rPr>
          <w:rFonts w:eastAsia="MyriadPro-Regular" w:cstheme="minorHAnsi"/>
          <w:sz w:val="22"/>
          <w:szCs w:val="22"/>
        </w:rPr>
        <w:t>.</w:t>
      </w:r>
      <w:bookmarkStart w:id="12" w:name="_Toc96333819"/>
    </w:p>
    <w:p w14:paraId="5549EC7D" w14:textId="41D7E825" w:rsidR="00333010" w:rsidRPr="00333010" w:rsidRDefault="0090428F" w:rsidP="00333010">
      <w:pPr>
        <w:pStyle w:val="Heading3"/>
        <w:rPr>
          <w:rFonts w:eastAsia="MyriadPro-Regular"/>
          <w:sz w:val="22"/>
          <w:szCs w:val="22"/>
        </w:rPr>
      </w:pPr>
      <w:r w:rsidRPr="00333010">
        <w:rPr>
          <w:rFonts w:eastAsia="MyriadPro-Regular"/>
          <w:sz w:val="22"/>
          <w:szCs w:val="22"/>
        </w:rPr>
        <w:t>Current Solutions for</w:t>
      </w:r>
      <w:r w:rsidR="008A6E79" w:rsidRPr="00333010">
        <w:rPr>
          <w:rFonts w:eastAsia="MyriadPro-Regular"/>
          <w:sz w:val="22"/>
          <w:szCs w:val="22"/>
        </w:rPr>
        <w:t xml:space="preserve"> Compositional Data in Statistical Analysis</w:t>
      </w:r>
      <w:bookmarkEnd w:id="12"/>
      <w:r w:rsidR="00333010">
        <w:rPr>
          <w:rFonts w:eastAsia="MyriadPro-Regular"/>
          <w:sz w:val="22"/>
          <w:szCs w:val="22"/>
        </w:rPr>
        <w:t xml:space="preserve"> </w:t>
      </w:r>
    </w:p>
    <w:p w14:paraId="115731CD" w14:textId="0EE2ABEF" w:rsidR="00BC4403" w:rsidRPr="00B749B7" w:rsidRDefault="00BC4403" w:rsidP="00333010">
      <w:pPr>
        <w:spacing w:line="360" w:lineRule="auto"/>
        <w:jc w:val="both"/>
        <w:rPr>
          <w:rFonts w:eastAsia="MyriadPro-Regular" w:cstheme="minorHAnsi"/>
          <w:sz w:val="22"/>
          <w:szCs w:val="22"/>
        </w:rPr>
      </w:pPr>
      <w:r>
        <w:rPr>
          <w:rFonts w:eastAsia="MyriadPro-Regular" w:cstheme="minorHAnsi"/>
          <w:sz w:val="22"/>
          <w:szCs w:val="22"/>
        </w:rPr>
        <w:t>Gloor et al. (2017) pointed out the importance of an alternative tool kit for compositional data</w:t>
      </w:r>
      <w:r w:rsidR="00CD2D34">
        <w:rPr>
          <w:rFonts w:eastAsia="MyriadPro-Regular" w:cstheme="minorHAnsi"/>
          <w:sz w:val="22"/>
          <w:szCs w:val="22"/>
        </w:rPr>
        <w:t>.</w:t>
      </w:r>
      <w:r>
        <w:rPr>
          <w:rFonts w:eastAsia="MyriadPro-Regular" w:cstheme="minorHAnsi"/>
          <w:sz w:val="22"/>
          <w:szCs w:val="22"/>
        </w:rPr>
        <w:t xml:space="preserve"> </w:t>
      </w:r>
      <w:r w:rsidR="00CD2D34" w:rsidRPr="00CD2D34">
        <w:rPr>
          <w:strike/>
          <w:noProof/>
          <w:sz w:val="22"/>
          <w:szCs w:val="22"/>
        </w:rPr>
        <mc:AlternateContent>
          <mc:Choice Requires="wps">
            <w:drawing>
              <wp:anchor distT="0" distB="0" distL="114300" distR="114300" simplePos="0" relativeHeight="251685888" behindDoc="0" locked="0" layoutInCell="1" allowOverlap="1" wp14:anchorId="3E6FF3CB" wp14:editId="1A1D6408">
                <wp:simplePos x="0" y="0"/>
                <wp:positionH relativeFrom="margin">
                  <wp:posOffset>48260</wp:posOffset>
                </wp:positionH>
                <wp:positionV relativeFrom="paragraph">
                  <wp:posOffset>5262245</wp:posOffset>
                </wp:positionV>
                <wp:extent cx="5902325" cy="635"/>
                <wp:effectExtent l="0" t="0" r="3175" b="4445"/>
                <wp:wrapTopAndBottom/>
                <wp:docPr id="36" name="Text Box 36"/>
                <wp:cNvGraphicFramePr/>
                <a:graphic xmlns:a="http://schemas.openxmlformats.org/drawingml/2006/main">
                  <a:graphicData uri="http://schemas.microsoft.com/office/word/2010/wordprocessingShape">
                    <wps:wsp>
                      <wps:cNvSpPr txBox="1"/>
                      <wps:spPr>
                        <a:xfrm>
                          <a:off x="0" y="0"/>
                          <a:ext cx="5902325" cy="635"/>
                        </a:xfrm>
                        <a:prstGeom prst="rect">
                          <a:avLst/>
                        </a:prstGeom>
                        <a:noFill/>
                        <a:ln>
                          <a:noFill/>
                        </a:ln>
                      </wps:spPr>
                      <wps:txbx>
                        <w:txbxContent>
                          <w:p w14:paraId="5D290531" w14:textId="1517E85C" w:rsidR="00BC4403" w:rsidRDefault="00BC4403" w:rsidP="00BC4403">
                            <w:pPr>
                              <w:pStyle w:val="Caption"/>
                            </w:pPr>
                            <w:r>
                              <w:t>Figure 2: Standard microbiome analysis tool kit and compositional replacements</w:t>
                            </w:r>
                          </w:p>
                          <w:p w14:paraId="09B91D9E" w14:textId="77777777" w:rsidR="00BC4403" w:rsidRPr="003B56C1" w:rsidRDefault="00BC4403" w:rsidP="00BC4403">
                            <w:pPr>
                              <w:pStyle w:val="Caption"/>
                            </w:pPr>
                            <w:r>
                              <w:t>Figure was taken from Gloor et al. (2017). It depicts a simplified standard microbiome computational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6FF3CB" id="Text Box 36" o:spid="_x0000_s1058" type="#_x0000_t202" style="position:absolute;left:0;text-align:left;margin-left:3.8pt;margin-top:414.35pt;width:464.75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" filled="f" stroked="f">
                <v:textbox style="mso-fit-shape-to-text:t" inset="0,0,0,0">
                  <w:txbxContent>
                    <w:p w14:paraId="5D290531" w14:textId="1517E85C" w:rsidR="00BC4403" w:rsidRDefault="00BC4403" w:rsidP="00BC4403">
                      <w:pPr>
                        <w:pStyle w:val="Caption"/>
                      </w:pPr>
                      <w:r>
                        <w:t>Figure 2: Standard microbiome analysis tool kit and compositional replacements</w:t>
                      </w:r>
                    </w:p>
                    <w:p w14:paraId="09B91D9E" w14:textId="77777777" w:rsidR="00BC4403" w:rsidRPr="003B56C1" w:rsidRDefault="00BC4403" w:rsidP="00BC4403">
                      <w:pPr>
                        <w:pStyle w:val="Caption"/>
                      </w:pPr>
                      <w:r>
                        <w:t>Figure was taken from Gloor et al. (2017). It depicts a simplified standard microbiome computational workflow.</w:t>
                      </w:r>
                    </w:p>
                  </w:txbxContent>
                </v:textbox>
                <w10:wrap type="topAndBottom" anchorx="margin"/>
              </v:shape>
            </w:pict>
          </mc:Fallback>
        </mc:AlternateContent>
      </w:r>
      <w:r w:rsidR="00CD2D34" w:rsidRPr="00CD2D34">
        <w:rPr>
          <w:strike/>
          <w:noProof/>
          <w:sz w:val="22"/>
          <w:szCs w:val="22"/>
        </w:rPr>
        <w:drawing>
          <wp:anchor distT="0" distB="0" distL="114300" distR="114300" simplePos="0" relativeHeight="251684864" behindDoc="0" locked="0" layoutInCell="1" allowOverlap="1" wp14:anchorId="5E7D52A3" wp14:editId="671F1E55">
            <wp:simplePos x="0" y="0"/>
            <wp:positionH relativeFrom="margin">
              <wp:align>center</wp:align>
            </wp:positionH>
            <wp:positionV relativeFrom="paragraph">
              <wp:posOffset>748665</wp:posOffset>
            </wp:positionV>
            <wp:extent cx="3078480" cy="4465320"/>
            <wp:effectExtent l="0" t="0" r="7620" b="0"/>
            <wp:wrapTopAndBottom/>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78480" cy="4465320"/>
                    </a:xfrm>
                    <a:prstGeom prst="rect">
                      <a:avLst/>
                    </a:prstGeom>
                  </pic:spPr>
                </pic:pic>
              </a:graphicData>
            </a:graphic>
            <wp14:sizeRelH relativeFrom="page">
              <wp14:pctWidth>0</wp14:pctWidth>
            </wp14:sizeRelH>
            <wp14:sizeRelV relativeFrom="page">
              <wp14:pctHeight>0</wp14:pctHeight>
            </wp14:sizeRelV>
          </wp:anchor>
        </w:drawing>
      </w:r>
      <w:r w:rsidRPr="00B749B7">
        <w:rPr>
          <w:rFonts w:eastAsia="MyriadPro-Regular" w:cstheme="minorHAnsi"/>
          <w:sz w:val="22"/>
          <w:szCs w:val="22"/>
        </w:rPr>
        <w:t xml:space="preserve">One of the first analysis steps in traditional analysis is the calculation of a distance or dissimilarity (DD) matrix from the data after rarefaction or count normalization. Figure </w:t>
      </w:r>
      <w:r w:rsidR="00D04D75">
        <w:rPr>
          <w:rFonts w:eastAsia="MyriadPro-Regular" w:cstheme="minorHAnsi"/>
          <w:sz w:val="22"/>
          <w:szCs w:val="22"/>
        </w:rPr>
        <w:t>2</w:t>
      </w:r>
      <w:r w:rsidRPr="00B749B7">
        <w:rPr>
          <w:rFonts w:eastAsia="MyriadPro-Regular" w:cstheme="minorHAnsi"/>
          <w:sz w:val="22"/>
          <w:szCs w:val="22"/>
        </w:rPr>
        <w:t xml:space="preserve"> shows a standard microbiome toolkit and its alternatives for compositional data</w:t>
      </w:r>
      <w:r w:rsidR="00D04D75">
        <w:rPr>
          <w:rFonts w:eastAsia="MyriadPro-Regular" w:cstheme="minorHAnsi"/>
          <w:sz w:val="22"/>
          <w:szCs w:val="22"/>
        </w:rPr>
        <w:t>.</w:t>
      </w:r>
    </w:p>
    <w:p w14:paraId="591E4F6D" w14:textId="4CE54F4A" w:rsidR="00BC4403" w:rsidRPr="00B749B7" w:rsidRDefault="00BC4403" w:rsidP="00BC4403">
      <w:pPr>
        <w:autoSpaceDE w:val="0"/>
        <w:autoSpaceDN w:val="0"/>
        <w:adjustRightInd w:val="0"/>
        <w:spacing w:before="0" w:after="0" w:line="360" w:lineRule="auto"/>
        <w:jc w:val="both"/>
        <w:rPr>
          <w:sz w:val="22"/>
          <w:szCs w:val="22"/>
        </w:rPr>
      </w:pPr>
      <w:r w:rsidRPr="00B749B7">
        <w:rPr>
          <w:sz w:val="22"/>
          <w:szCs w:val="22"/>
        </w:rPr>
        <w:t xml:space="preserve">Common in microbiome analysis are UniFrac, Bray-Curtis and Jensen-Shannon divergence. Inherently, DD methods are sensitive to the total read depth of a sample. Thus, they do not account for the compositional nature of the data and since they largely discriminate between samples based on the most relative abundant features, instead the most variable, this can lead to drastic </w:t>
      </w:r>
      <w:r w:rsidRPr="00B749B7">
        <w:rPr>
          <w:sz w:val="22"/>
          <w:szCs w:val="22"/>
        </w:rPr>
        <w:lastRenderedPageBreak/>
        <w:t xml:space="preserve">changes when different features are included or excluded in the dataset </w:t>
      </w:r>
      <w:sdt>
        <w:sdtPr>
          <w:rPr>
            <w:sz w:val="22"/>
            <w:szCs w:val="22"/>
          </w:rPr>
          <w:alias w:val="To edit, see citavi.com/edit"/>
          <w:tag w:val="CitaviPlaceholder#3b0a660c-44d1-4bc4-ad37-e69b7d32e529"/>
          <w:id w:val="-159046115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WVmMGFiLTYzYjQtNGYwNi05Y2RjLTkzNWNhOTY0ZmJk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2IwYTY2MGMtNDRkMS00YmM0LWFkMzctZTY5YjdkMzJlNTI5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Therefore, Aitchison proposed the so called “Aitchison distance”. It is more stable to sub setting and aggregating of the data, and being a true linear distance </w:t>
      </w:r>
      <w:sdt>
        <w:sdtPr>
          <w:rPr>
            <w:sz w:val="22"/>
            <w:szCs w:val="22"/>
          </w:rPr>
          <w:alias w:val="To edit, see citavi.com/edit"/>
          <w:tag w:val="CitaviPlaceholder#c2e35328-ddca-4449-8a74-477a030e92dd"/>
          <w:id w:val="78343601"/>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MGFkYzgwLTI2ZjgtNDcwYS1iY2MxLTA2YTg0MDU1ZTY3OC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zJlMzUzMjgtZGRjYS00NDQ5LThhNzQtNDc3YTAzMGU5MmRk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w:t>
      </w:r>
    </w:p>
    <w:p w14:paraId="7AD9ED26" w14:textId="77777777" w:rsidR="00BC4403" w:rsidRPr="00B749B7" w:rsidRDefault="00BC4403" w:rsidP="00BC4403">
      <w:pPr>
        <w:autoSpaceDE w:val="0"/>
        <w:autoSpaceDN w:val="0"/>
        <w:adjustRightInd w:val="0"/>
        <w:spacing w:before="0" w:after="0" w:line="360" w:lineRule="auto"/>
        <w:jc w:val="both"/>
        <w:rPr>
          <w:sz w:val="22"/>
          <w:szCs w:val="22"/>
        </w:rPr>
      </w:pPr>
    </w:p>
    <w:p w14:paraId="156BC1DE" w14:textId="3E94FD69" w:rsidR="00BC4403" w:rsidRPr="00B749B7" w:rsidRDefault="00BC4403" w:rsidP="00BC4403">
      <w:pPr>
        <w:autoSpaceDE w:val="0"/>
        <w:autoSpaceDN w:val="0"/>
        <w:adjustRightInd w:val="0"/>
        <w:spacing w:before="0" w:after="0" w:line="360" w:lineRule="auto"/>
        <w:jc w:val="both"/>
        <w:rPr>
          <w:sz w:val="22"/>
          <w:szCs w:val="22"/>
        </w:rPr>
      </w:pPr>
      <w:r w:rsidRPr="00B749B7">
        <w:rPr>
          <w:sz w:val="22"/>
          <w:szCs w:val="22"/>
        </w:rPr>
        <w:t xml:space="preserve">The major uses for DD matrices are ordination and clustering </w:t>
      </w:r>
      <w:sdt>
        <w:sdtPr>
          <w:rPr>
            <w:sz w:val="22"/>
            <w:szCs w:val="22"/>
          </w:rPr>
          <w:alias w:val="To edit, see citavi.com/edit"/>
          <w:tag w:val="CitaviPlaceholder#d0f48d66-88b6-48cd-be9a-f66a6546df3d"/>
          <w:id w:val="177605439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TdmZTZkLTM0YjQtNDFkYi1hYTVmLTZiMjQyMTlkNTY3M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ZDBmNDhkNjYtODhiNi00OGNkLWJlOWEtZjY2YTY1NDZkZjNk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Using the Aitchison distance solves the problem of sensitivity in ordination. However, it has been shown that differential abundance tools are sensitive to sparsity and correlation is not reliable or a reproducible indicator when dealing with compositional data </w:t>
      </w:r>
      <w:sdt>
        <w:sdtPr>
          <w:rPr>
            <w:sz w:val="22"/>
            <w:szCs w:val="22"/>
          </w:rPr>
          <w:alias w:val="To edit, see citavi.com/edit"/>
          <w:tag w:val="CitaviPlaceholder#3734fad9-bb71-4059-8c37-e561587a7dd6"/>
          <w:id w:val="1289086920"/>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YjQyOWNlLTE1MzEtNGIyMS1iMTc1LWJhOWRiNGE3YzE4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zczNGZhZDktYmI3MS00MDU5LThjMzctZTU2MTU4N2E3ZGQ2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The replacement for </w:t>
      </w:r>
      <w:r w:rsidRPr="00B749B7">
        <w:rPr>
          <w:rFonts w:cstheme="minorHAnsi"/>
          <w:sz w:val="22"/>
          <w:szCs w:val="22"/>
        </w:rPr>
        <w:t>β</w:t>
      </w:r>
      <w:r w:rsidRPr="00B749B7">
        <w:rPr>
          <w:sz w:val="22"/>
          <w:szCs w:val="22"/>
        </w:rPr>
        <w:t xml:space="preserve">-diversity exploration of microbiome data is the variance-based compositional principal component (PCA) biplot </w:t>
      </w:r>
      <w:sdt>
        <w:sdtPr>
          <w:rPr>
            <w:sz w:val="22"/>
            <w:szCs w:val="22"/>
          </w:rPr>
          <w:alias w:val="To edit, see citavi.com/edit"/>
          <w:tag w:val="CitaviPlaceholder#adb17587-c3df-40c5-bea9-2b34c3aef039"/>
          <w:id w:val="1042937216"/>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MWM5MmIwLTJhNWUtNDlhMi1iNDIwLWM3ZDcwZThlOGM5MC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WRiMTc1ODctYzNkZi00MGM1LWJlYTktMmIzNGMzYWVmMDM5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It has the advantage that exploratory data analysis is not driven by the presence-absence relationships in the data nor by excessive sparsity. Also, it also does not rely on an underlying phylogenetic tree.</w:t>
      </w:r>
    </w:p>
    <w:p w14:paraId="61F92D40" w14:textId="77777777" w:rsidR="00BC4403" w:rsidRPr="00B749B7" w:rsidRDefault="00BC4403" w:rsidP="00BC4403">
      <w:pPr>
        <w:autoSpaceDE w:val="0"/>
        <w:autoSpaceDN w:val="0"/>
        <w:adjustRightInd w:val="0"/>
        <w:spacing w:before="0" w:after="0" w:line="360" w:lineRule="auto"/>
        <w:jc w:val="both"/>
        <w:rPr>
          <w:sz w:val="22"/>
          <w:szCs w:val="22"/>
        </w:rPr>
      </w:pPr>
    </w:p>
    <w:p w14:paraId="2F49D4A8" w14:textId="328F3915" w:rsidR="00BC4403" w:rsidRDefault="00BC4403" w:rsidP="00BC4403">
      <w:pPr>
        <w:autoSpaceDE w:val="0"/>
        <w:autoSpaceDN w:val="0"/>
        <w:adjustRightInd w:val="0"/>
        <w:spacing w:before="0" w:after="0" w:line="360" w:lineRule="auto"/>
        <w:jc w:val="both"/>
        <w:rPr>
          <w:sz w:val="22"/>
          <w:szCs w:val="22"/>
        </w:rPr>
      </w:pPr>
      <w:r w:rsidRPr="00B749B7">
        <w:rPr>
          <w:sz w:val="22"/>
          <w:szCs w:val="22"/>
        </w:rPr>
        <w:t xml:space="preserve">Severe problems with correlation in compositional data were noted early </w:t>
      </w:r>
      <w:sdt>
        <w:sdtPr>
          <w:rPr>
            <w:sz w:val="22"/>
            <w:szCs w:val="22"/>
          </w:rPr>
          <w:alias w:val="To edit, see citavi.com/edit"/>
          <w:tag w:val="CitaviPlaceholder#6553f525-97bb-487a-9a3b-47b57d4fb27f"/>
          <w:id w:val="-1462024372"/>
          <w:placeholder>
            <w:docPart w:val="E6594BA8F5C840599AD99489E4E9FD67"/>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jFhYjI3LTg1MDQtNDY5Ni04MzNiLWM4MzFkYmFkOTMy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jU1M2Y1MjUtOTdiYi00ODdhLTlhM2ItNDdiNTdkNGZiMjdm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as compositional data have a negative correlation bias and a different correlation structure than the underlying count data </w:t>
      </w:r>
      <w:sdt>
        <w:sdtPr>
          <w:rPr>
            <w:sz w:val="22"/>
            <w:szCs w:val="22"/>
          </w:rPr>
          <w:alias w:val="To edit, see citavi.com/edit"/>
          <w:tag w:val="CitaviPlaceholder#22563431-ca01-4fa2-aede-e53739c669e0"/>
          <w:id w:val="2019419102"/>
          <w:placeholder>
            <w:docPart w:val="E6594BA8F5C840599AD99489E4E9FD67"/>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GI1YjZiLTEwNGItNDAxZi1hMjk2LTEyNjM2YmQxNWUxY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jI1NjM0MzEtY2EwMS00ZmEyLWFlZGUtZTUzNzM5YzY2OWUw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This is a severe problem in compositional data analysis. Possible approaches to analyze correlation are SPARCC and SpiecEasi, which both assume a sparse data matrix, as well as two metrices which require a non-sparse matrix </w:t>
      </w:r>
      <w:sdt>
        <w:sdtPr>
          <w:rPr>
            <w:sz w:val="22"/>
            <w:szCs w:val="22"/>
          </w:rPr>
          <w:alias w:val="To edit, see citavi.com/edit"/>
          <w:tag w:val="CitaviPlaceholder#c825b0ed-d7f2-4b33-97ee-3f51eb0d0da3"/>
          <w:id w:val="58758095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YzdmZWQ2LTZhN2YtNDdkNy1iMjJmLWZjNWZiMjMzYzJkN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zgyNWIwZWQtZDdmMi00YjMzLTk3ZWUtM2Y1MWViMGQwZGEz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Finally, differential abundance of OTUs in compositional data can be analyzed by ANCOM, which performs statistical tests on point estimates of data transformed by an ALR. ALDEx2 performs statistical tests on </w:t>
      </w:r>
      <w:r w:rsidR="00D95BC4">
        <w:rPr>
          <w:sz w:val="22"/>
          <w:szCs w:val="22"/>
        </w:rPr>
        <w:t>log-transformed</w:t>
      </w:r>
      <w:r w:rsidRPr="00B749B7">
        <w:rPr>
          <w:sz w:val="22"/>
          <w:szCs w:val="22"/>
        </w:rPr>
        <w:t xml:space="preserve"> values from a modelled probability distribution of the data set </w:t>
      </w:r>
      <w:sdt>
        <w:sdtPr>
          <w:rPr>
            <w:sz w:val="22"/>
            <w:szCs w:val="22"/>
          </w:rPr>
          <w:alias w:val="To edit, see citavi.com/edit"/>
          <w:tag w:val="CitaviPlaceholder#693fb281-cb1d-40a3-afcf-6102a1f70ab5"/>
          <w:id w:val="716084388"/>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NmI3ZGIyLTE4OGYtNGYwYS04ODMzLWJhZWI4YzdiNDYxN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jkzZmIyODEtY2IxZC00MGEzLWFmY2YtNjEwMmExZjcwYWI1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w:t>
      </w:r>
    </w:p>
    <w:p w14:paraId="0FFD5A54" w14:textId="60CD1500" w:rsidR="00D95BC4" w:rsidRDefault="00D95BC4" w:rsidP="00BC4403">
      <w:pPr>
        <w:autoSpaceDE w:val="0"/>
        <w:autoSpaceDN w:val="0"/>
        <w:adjustRightInd w:val="0"/>
        <w:spacing w:before="0" w:after="0" w:line="360" w:lineRule="auto"/>
        <w:jc w:val="both"/>
        <w:rPr>
          <w:sz w:val="22"/>
          <w:szCs w:val="22"/>
        </w:rPr>
      </w:pPr>
    </w:p>
    <w:p w14:paraId="36AB8CD3" w14:textId="434FD73D" w:rsidR="00D95BC4" w:rsidRPr="00B749B7" w:rsidRDefault="00D95BC4" w:rsidP="00BC4403">
      <w:pPr>
        <w:autoSpaceDE w:val="0"/>
        <w:autoSpaceDN w:val="0"/>
        <w:adjustRightInd w:val="0"/>
        <w:spacing w:before="0" w:after="0" w:line="360" w:lineRule="auto"/>
        <w:jc w:val="both"/>
        <w:rPr>
          <w:sz w:val="22"/>
          <w:szCs w:val="22"/>
        </w:rPr>
      </w:pPr>
      <w:r>
        <w:rPr>
          <w:sz w:val="22"/>
          <w:szCs w:val="22"/>
        </w:rPr>
        <w:t>The described methods show clearly the problems when trying to analyze compositional data in Euclidean space. They successfully work around the characteristics of compositional data however their interpretability and practicality leave much to wish for. Additionally, these methods are also not feasible for machine learning purposes, as it would increase the computational complexity dramatically. Thankfully, there is a very elegant way of solving this predicament: log-ratio transformations.</w:t>
      </w:r>
    </w:p>
    <w:p w14:paraId="027AE0CB" w14:textId="104A3DA0" w:rsidR="00BC4403" w:rsidRDefault="00BC4403">
      <w:r>
        <w:br w:type="page"/>
      </w:r>
    </w:p>
    <w:p w14:paraId="07EA06AA" w14:textId="77777777" w:rsidR="00CD2D34" w:rsidRPr="00C66E68" w:rsidRDefault="00D95BC4" w:rsidP="00CD2D34">
      <w:pPr>
        <w:pStyle w:val="Heading3"/>
        <w:rPr>
          <w:sz w:val="22"/>
          <w:szCs w:val="22"/>
        </w:rPr>
      </w:pPr>
      <w:bookmarkStart w:id="13" w:name="_Toc96333820"/>
      <w:r w:rsidRPr="00C66E68">
        <w:rPr>
          <w:sz w:val="22"/>
          <w:szCs w:val="22"/>
        </w:rPr>
        <w:lastRenderedPageBreak/>
        <w:t>Log-Ratio Transformations make compositional data analysis a lot easier</w:t>
      </w:r>
      <w:bookmarkEnd w:id="13"/>
    </w:p>
    <w:p w14:paraId="287369AB" w14:textId="5ED6890F" w:rsidR="007A6C07" w:rsidRPr="00B749B7" w:rsidRDefault="00233257" w:rsidP="00096AD0">
      <w:pPr>
        <w:spacing w:line="360" w:lineRule="auto"/>
        <w:jc w:val="both"/>
        <w:rPr>
          <w:sz w:val="22"/>
          <w:szCs w:val="22"/>
        </w:rPr>
      </w:pPr>
      <w:r w:rsidRPr="00B749B7">
        <w:rPr>
          <w:sz w:val="22"/>
          <w:szCs w:val="22"/>
        </w:rPr>
        <w:t xml:space="preserve">The difficulty of confined data points has already been commented on by Pearson (1897) in the context of spurious correlations and has been taken up by Aitchison 1982 in an attempt to </w:t>
      </w:r>
      <w:r w:rsidR="00EA7359" w:rsidRPr="00B749B7">
        <w:rPr>
          <w:sz w:val="22"/>
          <w:szCs w:val="22"/>
        </w:rPr>
        <w:t xml:space="preserve">overcome the “bounded sum problem”. </w:t>
      </w:r>
      <w:r w:rsidR="00DA4B81" w:rsidRPr="00B749B7">
        <w:rPr>
          <w:sz w:val="22"/>
          <w:szCs w:val="22"/>
        </w:rPr>
        <w:t xml:space="preserve">Although compositional data exist in the simplex, Aitchison first documented that these data could get mapped into real space by use of the log-ratio transformation </w:t>
      </w:r>
      <w:sdt>
        <w:sdtPr>
          <w:rPr>
            <w:sz w:val="22"/>
            <w:szCs w:val="22"/>
          </w:rPr>
          <w:alias w:val="To edit, see citavi.com/edit"/>
          <w:tag w:val="CitaviPlaceholder#c3932711-133f-4645-a93d-ca849db7db55"/>
          <w:id w:val="-45527935"/>
          <w:placeholder>
            <w:docPart w:val="DefaultPlaceholder_-1854013440"/>
          </w:placeholder>
        </w:sdtPr>
        <w:sdtEndPr/>
        <w:sdtContent>
          <w:r w:rsidR="00DA4B81"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NzQyZjc5LTlmOTMtNDllYy04OWRlLTUzODdhYjIxZjI3My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0seyIkaWQiOiIxOSIsIiR0eXBlIjoiU3dpc3NBY2FkZW1pYy5DaXRhdmkuQ2l0YXRpb25zLldvcmRQbGFjZWhvbGRlckVudHJ5LCBTd2lzc0FjYWRlbWljLkNpdGF2aSIsIklkIjoiNjNkNzhkNzYtZmQ3My00Njk1LTg1ZjItMGYxM2M4NTYxN2FhIiwiUmFuZ2VTdGFydCI6MTgsIlJhbmdlTGVuZ3RoIjoxNywiUmVmZXJlbmNlSWQiOiIyNjJhM2EwZC0xMmUyLTQ3YjctOWM4OC02ZDY1MzNlOGIxODU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LiIsIkxhc3ROYW1lIjoiQWl0Y2hpc29uIiwiUHJvdGVjdGVkIjpmYWxzZSwiU2V4IjowLCJDcmVhdGVkQnkiOiJfSmVubmlmZXIgTmV1bWFpZXIiLCJDcmVhdGVkT24iOiIyMDIyLTAxLTIyVDEyOjEwOjI4IiwiTW9kaWZpZWRCeSI6Il9KZW5uaWZlciBOZXVtYWllciIsIklkIjoiMTlmMWZmZGYtNTY1Yy00Y2I1LWE0ZDktMTkxNWY1YzRmM2UwIiwiTW9kaWZpZWRPbiI6IjIwMjItMDEtMjJUMTI6MTA6MjgiLCJQcm9qZWN0Ijp7IiRyZWYiOiI1In19XSwiQ2l0YXRpb25LZXlVcGRhdGVUeXBlIjowLCJDb2xsYWJvcmF0b3JzIjpbeyIkaWQiOiIyM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}</w:instrText>
          </w:r>
          <w:r w:rsidR="00DA4B81" w:rsidRPr="00B749B7">
            <w:rPr>
              <w:sz w:val="22"/>
              <w:szCs w:val="22"/>
            </w:rPr>
            <w:fldChar w:fldCharType="separate"/>
          </w:r>
          <w:r w:rsidR="000550A2">
            <w:rPr>
              <w:sz w:val="22"/>
              <w:szCs w:val="22"/>
            </w:rPr>
            <w:t>(Quinn et al. 2018; Aitchison 1982)</w:t>
          </w:r>
          <w:r w:rsidR="00DA4B81" w:rsidRPr="00B749B7">
            <w:rPr>
              <w:sz w:val="22"/>
              <w:szCs w:val="22"/>
            </w:rPr>
            <w:fldChar w:fldCharType="end"/>
          </w:r>
        </w:sdtContent>
      </w:sdt>
      <w:r w:rsidR="00662CB0" w:rsidRPr="00B749B7">
        <w:rPr>
          <w:sz w:val="22"/>
          <w:szCs w:val="22"/>
        </w:rPr>
        <w:t>.</w:t>
      </w:r>
      <w:r w:rsidR="00607DBC" w:rsidRPr="00B749B7">
        <w:rPr>
          <w:sz w:val="22"/>
          <w:szCs w:val="22"/>
        </w:rPr>
        <w:t xml:space="preserve"> This does not </w:t>
      </w:r>
      <w:r w:rsidR="007F7682" w:rsidRPr="00B749B7">
        <w:rPr>
          <w:sz w:val="22"/>
          <w:szCs w:val="22"/>
        </w:rPr>
        <w:t>normalize the data (does not “open it”)</w:t>
      </w:r>
      <w:r w:rsidR="00607DBC" w:rsidRPr="00B749B7">
        <w:rPr>
          <w:sz w:val="22"/>
          <w:szCs w:val="22"/>
        </w:rPr>
        <w:t>, but makes the interpretation of the transformed data dependen</w:t>
      </w:r>
      <w:r w:rsidR="009868A4" w:rsidRPr="00B749B7">
        <w:rPr>
          <w:sz w:val="22"/>
          <w:szCs w:val="22"/>
        </w:rPr>
        <w:t xml:space="preserve">t on the reference used and aim for a straight-forward univariate interpretation of the data </w:t>
      </w:r>
      <w:sdt>
        <w:sdtPr>
          <w:rPr>
            <w:sz w:val="22"/>
            <w:szCs w:val="22"/>
          </w:rPr>
          <w:alias w:val="To edit, see citavi.com/edit"/>
          <w:tag w:val="CitaviPlaceholder#5ec96e73-6a06-426a-ad7e-7d0eae613798"/>
          <w:id w:val="-1936039575"/>
          <w:placeholder>
            <w:docPart w:val="DefaultPlaceholder_-1854013440"/>
          </w:placeholder>
        </w:sdtPr>
        <w:sdtEndPr/>
        <w:sdtContent>
          <w:r w:rsidR="009868A4"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Tc2ODQ3LTNlZWQtNGY2YS1hNWQ2LTFmNDBiZjA5NWMwY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VlYzk2ZTczLTZhMDYtNDI2YS1hZDdlLTdkMGVhZTYxMzc5OCIsIlRleHQiOiIoUXVpbm4gZXQgYWwuIDIwMTgpIiwiV0FJVmVyc2lvbiI6IjYuMTEuMC4wIn0=}</w:instrText>
          </w:r>
          <w:r w:rsidR="009868A4" w:rsidRPr="00B749B7">
            <w:rPr>
              <w:sz w:val="22"/>
              <w:szCs w:val="22"/>
            </w:rPr>
            <w:fldChar w:fldCharType="separate"/>
          </w:r>
          <w:r w:rsidR="000550A2">
            <w:rPr>
              <w:sz w:val="22"/>
              <w:szCs w:val="22"/>
            </w:rPr>
            <w:t>(Quinn et al. 2018)</w:t>
          </w:r>
          <w:r w:rsidR="009868A4" w:rsidRPr="00B749B7">
            <w:rPr>
              <w:sz w:val="22"/>
              <w:szCs w:val="22"/>
            </w:rPr>
            <w:fldChar w:fldCharType="end"/>
          </w:r>
        </w:sdtContent>
      </w:sdt>
      <w:r w:rsidR="009868A4" w:rsidRPr="00B749B7">
        <w:rPr>
          <w:sz w:val="22"/>
          <w:szCs w:val="22"/>
        </w:rPr>
        <w:t>.</w:t>
      </w:r>
      <w:r w:rsidR="002D4623" w:rsidRPr="00B749B7">
        <w:rPr>
          <w:sz w:val="22"/>
          <w:szCs w:val="22"/>
        </w:rPr>
        <w:t xml:space="preserve"> </w:t>
      </w:r>
      <w:r w:rsidR="00D04D75">
        <w:rPr>
          <w:sz w:val="22"/>
          <w:szCs w:val="22"/>
        </w:rPr>
        <w:t xml:space="preserve">Furthermore, it allows to employ </w:t>
      </w:r>
      <w:r w:rsidR="00D04D75" w:rsidRPr="00CD2D34">
        <w:rPr>
          <w:sz w:val="22"/>
          <w:szCs w:val="22"/>
        </w:rPr>
        <w:t xml:space="preserve">standard analysis methods instead of the more complex alternatives introduced in the chapter before. </w:t>
      </w:r>
    </w:p>
    <w:p w14:paraId="5F2476C0" w14:textId="77777777" w:rsidR="009F30EB" w:rsidRDefault="009F30EB" w:rsidP="00294C8B">
      <w:pPr>
        <w:spacing w:line="360" w:lineRule="auto"/>
        <w:jc w:val="both"/>
        <w:rPr>
          <w:rFonts w:cstheme="minorHAnsi"/>
          <w:sz w:val="22"/>
          <w:szCs w:val="22"/>
        </w:rPr>
      </w:pPr>
      <w:r>
        <w:rPr>
          <w:rFonts w:cstheme="minorHAnsi"/>
          <w:sz w:val="22"/>
          <w:szCs w:val="22"/>
        </w:rPr>
        <w:t xml:space="preserve">For all </w:t>
      </w:r>
      <w:r w:rsidR="0084667F">
        <w:rPr>
          <w:rFonts w:cstheme="minorHAnsi"/>
          <w:sz w:val="22"/>
          <w:szCs w:val="22"/>
        </w:rPr>
        <w:t>log-ratio transformations,</w:t>
      </w:r>
      <w:r w:rsidR="00911F60" w:rsidRPr="00B749B7">
        <w:rPr>
          <w:rFonts w:cstheme="minorHAnsi"/>
          <w:sz w:val="22"/>
          <w:szCs w:val="22"/>
        </w:rPr>
        <w:t xml:space="preserve"> relationships between the features in the data set are captured and taking the logarithm of these ratios makes the data symmetric and linearly related</w:t>
      </w:r>
      <w:r w:rsidR="000E45D4" w:rsidRPr="00B749B7">
        <w:rPr>
          <w:rFonts w:cstheme="minorHAnsi"/>
          <w:sz w:val="22"/>
          <w:szCs w:val="22"/>
        </w:rPr>
        <w:t>.</w:t>
      </w:r>
      <w:r w:rsidR="002C0CC9" w:rsidRPr="00B749B7">
        <w:rPr>
          <w:rFonts w:cstheme="minorHAnsi"/>
          <w:sz w:val="22"/>
          <w:szCs w:val="22"/>
        </w:rPr>
        <w:t xml:space="preserve"> </w:t>
      </w:r>
      <w:r w:rsidR="00331778" w:rsidRPr="00B749B7">
        <w:rPr>
          <w:rFonts w:cstheme="minorHAnsi"/>
          <w:sz w:val="22"/>
          <w:szCs w:val="22"/>
        </w:rPr>
        <w:t>It moves the simplex into real space and impart</w:t>
      </w:r>
      <w:r w:rsidR="00D04D75">
        <w:rPr>
          <w:rFonts w:cstheme="minorHAnsi"/>
          <w:sz w:val="22"/>
          <w:szCs w:val="22"/>
        </w:rPr>
        <w:t>s</w:t>
      </w:r>
      <w:r w:rsidR="00331778" w:rsidRPr="00B749B7">
        <w:rPr>
          <w:rFonts w:cstheme="minorHAnsi"/>
          <w:sz w:val="22"/>
          <w:szCs w:val="22"/>
        </w:rPr>
        <w:t xml:space="preserve"> key properties </w:t>
      </w:r>
      <w:r w:rsidR="00D04D75">
        <w:rPr>
          <w:rFonts w:cstheme="minorHAnsi"/>
          <w:sz w:val="22"/>
          <w:szCs w:val="22"/>
        </w:rPr>
        <w:t>to the data set</w:t>
      </w:r>
      <w:r w:rsidR="00331778" w:rsidRPr="00B749B7">
        <w:rPr>
          <w:rFonts w:cstheme="minorHAnsi"/>
          <w:sz w:val="22"/>
          <w:szCs w:val="22"/>
        </w:rPr>
        <w:t>: scale invariance</w:t>
      </w:r>
      <w:r w:rsidR="00900DFD" w:rsidRPr="00B749B7">
        <w:rPr>
          <w:rFonts w:cstheme="minorHAnsi"/>
          <w:sz w:val="22"/>
          <w:szCs w:val="22"/>
        </w:rPr>
        <w:t xml:space="preserve"> (</w:t>
      </w:r>
      <w:r w:rsidR="00820362" w:rsidRPr="00B749B7">
        <w:rPr>
          <w:rFonts w:cstheme="minorHAnsi"/>
          <w:sz w:val="22"/>
          <w:szCs w:val="22"/>
        </w:rPr>
        <w:t>performance does not change with e.g., sequencing depth)</w:t>
      </w:r>
      <w:r w:rsidR="00331778" w:rsidRPr="00B749B7">
        <w:rPr>
          <w:rFonts w:cstheme="minorHAnsi"/>
          <w:sz w:val="22"/>
          <w:szCs w:val="22"/>
        </w:rPr>
        <w:t xml:space="preserve">, </w:t>
      </w:r>
      <w:r w:rsidR="00B669E9" w:rsidRPr="00B749B7">
        <w:rPr>
          <w:rFonts w:cstheme="minorHAnsi"/>
          <w:sz w:val="22"/>
          <w:szCs w:val="22"/>
        </w:rPr>
        <w:t>perturbation invariance</w:t>
      </w:r>
      <w:r w:rsidR="00550490" w:rsidRPr="00B749B7">
        <w:rPr>
          <w:rFonts w:cstheme="minorHAnsi"/>
          <w:sz w:val="22"/>
          <w:szCs w:val="22"/>
        </w:rPr>
        <w:t xml:space="preserve"> (i.e., converting a composition between equivalent units will not change the results)</w:t>
      </w:r>
      <w:r w:rsidR="00B669E9" w:rsidRPr="00B749B7">
        <w:rPr>
          <w:rFonts w:cstheme="minorHAnsi"/>
          <w:sz w:val="22"/>
          <w:szCs w:val="22"/>
        </w:rPr>
        <w:t>,</w:t>
      </w:r>
      <w:r>
        <w:rPr>
          <w:rFonts w:cstheme="minorHAnsi"/>
          <w:sz w:val="22"/>
          <w:szCs w:val="22"/>
        </w:rPr>
        <w:t xml:space="preserve"> and</w:t>
      </w:r>
      <w:r w:rsidR="00B669E9" w:rsidRPr="00B749B7">
        <w:rPr>
          <w:rFonts w:cstheme="minorHAnsi"/>
          <w:sz w:val="22"/>
          <w:szCs w:val="22"/>
        </w:rPr>
        <w:t xml:space="preserve"> </w:t>
      </w:r>
      <w:r w:rsidR="00331778" w:rsidRPr="00B749B7">
        <w:rPr>
          <w:rFonts w:cstheme="minorHAnsi"/>
          <w:sz w:val="22"/>
          <w:szCs w:val="22"/>
        </w:rPr>
        <w:t>permutation invariance</w:t>
      </w:r>
      <w:r w:rsidR="00550490" w:rsidRPr="00B749B7">
        <w:rPr>
          <w:rFonts w:cstheme="minorHAnsi"/>
          <w:sz w:val="22"/>
          <w:szCs w:val="22"/>
        </w:rPr>
        <w:t xml:space="preserve"> (</w:t>
      </w:r>
      <w:r w:rsidR="00A211CF" w:rsidRPr="00B749B7">
        <w:rPr>
          <w:rFonts w:cstheme="minorHAnsi"/>
          <w:sz w:val="22"/>
          <w:szCs w:val="22"/>
        </w:rPr>
        <w:t>i.e., changing the order of the components within a composition will not change the results)</w:t>
      </w:r>
      <w:r>
        <w:rPr>
          <w:rFonts w:cstheme="minorHAnsi"/>
          <w:sz w:val="22"/>
          <w:szCs w:val="22"/>
        </w:rPr>
        <w:t xml:space="preserve">. </w:t>
      </w:r>
    </w:p>
    <w:p w14:paraId="613B8DC1" w14:textId="0FDC65C4" w:rsidR="00AB4C3B" w:rsidRPr="00B749B7" w:rsidRDefault="009F30EB" w:rsidP="009F30EB">
      <w:pPr>
        <w:spacing w:line="360" w:lineRule="auto"/>
        <w:jc w:val="both"/>
        <w:rPr>
          <w:rFonts w:cstheme="minorHAnsi"/>
          <w:sz w:val="22"/>
          <w:szCs w:val="22"/>
        </w:rPr>
      </w:pPr>
      <w:r>
        <w:rPr>
          <w:rFonts w:cstheme="minorHAnsi"/>
          <w:sz w:val="22"/>
          <w:szCs w:val="22"/>
        </w:rPr>
        <w:t xml:space="preserve">Two more important properties exist that are transformation-specific: </w:t>
      </w:r>
      <w:commentRangeStart w:id="14"/>
      <w:r w:rsidR="00331778" w:rsidRPr="00B749B7">
        <w:rPr>
          <w:rFonts w:cstheme="minorHAnsi"/>
          <w:sz w:val="22"/>
          <w:szCs w:val="22"/>
        </w:rPr>
        <w:t xml:space="preserve">sub-compositional </w:t>
      </w:r>
      <w:r w:rsidR="002B20EF">
        <w:rPr>
          <w:rFonts w:cstheme="minorHAnsi"/>
          <w:sz w:val="22"/>
          <w:szCs w:val="22"/>
        </w:rPr>
        <w:t>coherence</w:t>
      </w:r>
      <w:r w:rsidR="00A211CF" w:rsidRPr="00B749B7">
        <w:rPr>
          <w:rFonts w:cstheme="minorHAnsi"/>
          <w:sz w:val="22"/>
          <w:szCs w:val="22"/>
        </w:rPr>
        <w:t xml:space="preserve"> </w:t>
      </w:r>
      <w:commentRangeEnd w:id="14"/>
      <w:r w:rsidR="00E54589" w:rsidRPr="00B749B7">
        <w:rPr>
          <w:rStyle w:val="CommentReference"/>
          <w:sz w:val="22"/>
          <w:szCs w:val="22"/>
        </w:rPr>
        <w:commentReference w:id="14"/>
      </w:r>
      <w:r w:rsidR="00A211CF" w:rsidRPr="00B749B7">
        <w:rPr>
          <w:rFonts w:cstheme="minorHAnsi"/>
          <w:sz w:val="22"/>
          <w:szCs w:val="22"/>
        </w:rPr>
        <w:t xml:space="preserve">(i.e., </w:t>
      </w:r>
      <w:r w:rsidR="002B20EF">
        <w:rPr>
          <w:rFonts w:cstheme="minorHAnsi"/>
          <w:sz w:val="22"/>
          <w:szCs w:val="22"/>
        </w:rPr>
        <w:t>identical results are enforced when components are included in compositions or sub</w:t>
      </w:r>
      <w:r w:rsidR="009B3AAA">
        <w:rPr>
          <w:rFonts w:cstheme="minorHAnsi"/>
          <w:sz w:val="22"/>
          <w:szCs w:val="22"/>
        </w:rPr>
        <w:t>-</w:t>
      </w:r>
      <w:r w:rsidR="002B20EF">
        <w:rPr>
          <w:rFonts w:cstheme="minorHAnsi"/>
          <w:sz w:val="22"/>
          <w:szCs w:val="22"/>
        </w:rPr>
        <w:t>compositions</w:t>
      </w:r>
      <w:r w:rsidR="00A211CF" w:rsidRPr="00B749B7">
        <w:rPr>
          <w:rFonts w:cstheme="minorHAnsi"/>
          <w:sz w:val="22"/>
          <w:szCs w:val="22"/>
        </w:rPr>
        <w:t>)</w:t>
      </w:r>
      <w:r>
        <w:rPr>
          <w:rFonts w:cstheme="minorHAnsi"/>
          <w:sz w:val="22"/>
          <w:szCs w:val="22"/>
        </w:rPr>
        <w:t>, and sub-compositional dominance</w:t>
      </w:r>
      <w:r w:rsidRPr="009F30EB">
        <w:rPr>
          <w:rFonts w:ascii="AdvPS595D" w:hAnsi="AdvPS595D" w:cs="AdvPS595D"/>
          <w:sz w:val="16"/>
          <w:szCs w:val="16"/>
        </w:rPr>
        <w:t xml:space="preserve"> </w:t>
      </w:r>
      <w:r w:rsidRPr="009F30EB">
        <w:rPr>
          <w:rFonts w:cstheme="minorHAnsi"/>
          <w:sz w:val="22"/>
          <w:szCs w:val="22"/>
        </w:rPr>
        <w:t>(i.e.</w:t>
      </w:r>
      <w:r>
        <w:rPr>
          <w:rFonts w:cstheme="minorHAnsi"/>
          <w:sz w:val="22"/>
          <w:szCs w:val="22"/>
        </w:rPr>
        <w:t>,</w:t>
      </w:r>
      <w:r w:rsidRPr="009F30EB">
        <w:rPr>
          <w:rFonts w:cstheme="minorHAnsi"/>
          <w:sz w:val="22"/>
          <w:szCs w:val="22"/>
        </w:rPr>
        <w:t xml:space="preserve"> using a subset of</w:t>
      </w:r>
      <w:r w:rsidRPr="009F30EB">
        <w:rPr>
          <w:rFonts w:cstheme="minorHAnsi"/>
          <w:sz w:val="22"/>
          <w:szCs w:val="22"/>
        </w:rPr>
        <w:t xml:space="preserve"> </w:t>
      </w:r>
      <w:r w:rsidRPr="009F30EB">
        <w:rPr>
          <w:rFonts w:cstheme="minorHAnsi"/>
          <w:sz w:val="22"/>
          <w:szCs w:val="22"/>
        </w:rPr>
        <w:t>a complete composition carries less information than using the</w:t>
      </w:r>
      <w:r w:rsidRPr="009F30EB">
        <w:rPr>
          <w:rFonts w:cstheme="minorHAnsi"/>
          <w:sz w:val="22"/>
          <w:szCs w:val="22"/>
        </w:rPr>
        <w:t xml:space="preserve"> </w:t>
      </w:r>
      <w:r w:rsidRPr="009F30EB">
        <w:rPr>
          <w:rFonts w:cstheme="minorHAnsi"/>
          <w:sz w:val="22"/>
          <w:szCs w:val="22"/>
        </w:rPr>
        <w:t>whole)</w:t>
      </w:r>
      <w:r w:rsidR="00A211CF" w:rsidRPr="00B749B7">
        <w:rPr>
          <w:rFonts w:cstheme="minorHAnsi"/>
          <w:sz w:val="22"/>
          <w:szCs w:val="22"/>
        </w:rPr>
        <w:t xml:space="preserve"> </w:t>
      </w:r>
      <w:r w:rsidR="008A7896" w:rsidRPr="00B749B7">
        <w:rPr>
          <w:rFonts w:cstheme="minorHAnsi"/>
          <w:sz w:val="22"/>
          <w:szCs w:val="22"/>
        </w:rPr>
        <w:t>(Quinn et al., 2018)</w:t>
      </w:r>
      <w:r w:rsidR="009B3AAA">
        <w:rPr>
          <w:rFonts w:cstheme="minorHAnsi"/>
          <w:sz w:val="22"/>
          <w:szCs w:val="22"/>
        </w:rPr>
        <w:t xml:space="preserve">. It has been shown recently that quasi-coherence is sufficient in practice, as well as quasi-isometry </w:t>
      </w:r>
      <w:sdt>
        <w:sdtPr>
          <w:rPr>
            <w:rFonts w:cstheme="minorHAnsi"/>
            <w:sz w:val="22"/>
            <w:szCs w:val="22"/>
          </w:rPr>
          <w:alias w:val="To edit, see citavi.com/edit"/>
          <w:tag w:val="CitaviPlaceholder#0a4445df-2ab3-4e76-8314-e75f097b0314"/>
          <w:id w:val="-740785873"/>
          <w:placeholder>
            <w:docPart w:val="DefaultPlaceholder_-1854013440"/>
          </w:placeholder>
        </w:sdtPr>
        <w:sdtEndPr/>
        <w:sdtContent>
          <w:r w:rsidR="009B3AAA">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g4NmQxLTBlNGUtNGU2YS1hYmUxLWUxYTBhYjU1NGIxNC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ItMTJUMTc6Mjk6MTI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GE0NDQ1ZGYtMmFiMy00ZTc2LTgzMTQtZTc1ZjA5N2IwMzE0IiwiVGV4dCI6IihHcmVlbmFjcmUgZXQgYWwuIDIwMjIpIiwiV0FJVmVyc2lvbiI6IjYuMTEuMC4wIn0=}</w:instrText>
          </w:r>
          <w:r w:rsidR="009B3AAA">
            <w:rPr>
              <w:rFonts w:cstheme="minorHAnsi"/>
              <w:sz w:val="22"/>
              <w:szCs w:val="22"/>
            </w:rPr>
            <w:fldChar w:fldCharType="separate"/>
          </w:r>
          <w:r w:rsidR="009B3AAA">
            <w:rPr>
              <w:rFonts w:cstheme="minorHAnsi"/>
              <w:sz w:val="22"/>
              <w:szCs w:val="22"/>
            </w:rPr>
            <w:t>(Greenacre et al. 2022)</w:t>
          </w:r>
          <w:r w:rsidR="009B3AAA">
            <w:rPr>
              <w:rFonts w:cstheme="minorHAnsi"/>
              <w:sz w:val="22"/>
              <w:szCs w:val="22"/>
            </w:rPr>
            <w:fldChar w:fldCharType="end"/>
          </w:r>
        </w:sdtContent>
      </w:sdt>
      <w:r w:rsidR="009B3AAA">
        <w:rPr>
          <w:rFonts w:cstheme="minorHAnsi"/>
          <w:sz w:val="22"/>
          <w:szCs w:val="22"/>
        </w:rPr>
        <w:t>, as true isometry is difficult to interpret. However, keeping these characteristics in mind when choosing log-ratio transformations is important</w:t>
      </w:r>
      <w:r w:rsidR="00E44825">
        <w:rPr>
          <w:rFonts w:cstheme="minorHAnsi"/>
          <w:sz w:val="22"/>
          <w:szCs w:val="22"/>
        </w:rPr>
        <w:t>, as not every log-ratio transformation inherently incorporates all traits from Euclidean space.</w:t>
      </w:r>
      <w:r w:rsidR="00294C8B">
        <w:rPr>
          <w:rFonts w:cstheme="minorHAnsi"/>
          <w:sz w:val="22"/>
          <w:szCs w:val="22"/>
        </w:rPr>
        <w:t xml:space="preserve"> </w:t>
      </w:r>
    </w:p>
    <w:p w14:paraId="1F8F42A6" w14:textId="0A2CC63F" w:rsidR="007E226E" w:rsidRDefault="0087765B" w:rsidP="00096AD0">
      <w:pPr>
        <w:spacing w:line="360" w:lineRule="auto"/>
        <w:jc w:val="both"/>
        <w:rPr>
          <w:sz w:val="22"/>
          <w:szCs w:val="22"/>
        </w:rPr>
      </w:pPr>
      <w:r w:rsidRPr="00B749B7">
        <w:rPr>
          <w:rFonts w:cstheme="minorHAnsi"/>
          <w:sz w:val="22"/>
          <w:szCs w:val="22"/>
        </w:rPr>
        <w:t>Typical transformation</w:t>
      </w:r>
      <w:r w:rsidR="00911F60" w:rsidRPr="00B749B7">
        <w:rPr>
          <w:rFonts w:cstheme="minorHAnsi"/>
          <w:sz w:val="22"/>
          <w:szCs w:val="22"/>
        </w:rPr>
        <w:t xml:space="preserve"> techniques in compositional data consist of CLR (centered log-ratio)</w:t>
      </w:r>
      <w:r w:rsidRPr="00B749B7">
        <w:rPr>
          <w:rFonts w:cstheme="minorHAnsi"/>
          <w:sz w:val="22"/>
          <w:szCs w:val="22"/>
        </w:rPr>
        <w:t>. Here,</w:t>
      </w:r>
      <w:r w:rsidRPr="00B749B7">
        <w:rPr>
          <w:sz w:val="22"/>
          <w:szCs w:val="22"/>
        </w:rPr>
        <w:t xml:space="preserve"> the geometric mean of the composition is used in place of the reference feature</w:t>
      </w:r>
      <w:r w:rsidR="00D94F8E" w:rsidRPr="00B749B7">
        <w:rPr>
          <w:sz w:val="22"/>
          <w:szCs w:val="22"/>
        </w:rPr>
        <w:t xml:space="preserve"> </w:t>
      </w:r>
      <w:sdt>
        <w:sdtPr>
          <w:rPr>
            <w:sz w:val="22"/>
            <w:szCs w:val="22"/>
          </w:rPr>
          <w:alias w:val="To edit, see citavi.com/edit"/>
          <w:tag w:val="CitaviPlaceholder#1fed000e-dfe6-49f2-9815-48a3d44ca573"/>
          <w:id w:val="1497604847"/>
          <w:placeholder>
            <w:docPart w:val="DefaultPlaceholder_-1854013440"/>
          </w:placeholder>
        </w:sdtPr>
        <w:sdtEndPr/>
        <w:sdtContent>
          <w:r w:rsidR="000D75E2"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ZmE1NTMyLWRlZmUtNGUxNy1hNDBmLTc2NzcxMWViNzJjMy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WZlZDAwMGUtZGZlNi00OWYyLTk4MTUtNDhhM2Q0NGNhNTczIiwiVGV4dCI6IihHbG9vciBldCBhbC4gMjAxNykiLCJXQUlWZXJzaW9uIjoiNi4xMS4wLjAifQ==}</w:instrText>
          </w:r>
          <w:r w:rsidR="000D75E2" w:rsidRPr="00B749B7">
            <w:rPr>
              <w:sz w:val="22"/>
              <w:szCs w:val="22"/>
            </w:rPr>
            <w:fldChar w:fldCharType="separate"/>
          </w:r>
          <w:r w:rsidR="000550A2">
            <w:rPr>
              <w:sz w:val="22"/>
              <w:szCs w:val="22"/>
            </w:rPr>
            <w:t>(Gloor et al. 2017)</w:t>
          </w:r>
          <w:r w:rsidR="000D75E2" w:rsidRPr="00B749B7">
            <w:rPr>
              <w:sz w:val="22"/>
              <w:szCs w:val="22"/>
            </w:rPr>
            <w:fldChar w:fldCharType="end"/>
          </w:r>
        </w:sdtContent>
      </w:sdt>
      <w:r w:rsidRPr="00B749B7">
        <w:rPr>
          <w:sz w:val="22"/>
          <w:szCs w:val="22"/>
        </w:rPr>
        <w:t>.</w:t>
      </w:r>
      <w:r w:rsidR="004C5EC1" w:rsidRPr="00B749B7">
        <w:rPr>
          <w:sz w:val="22"/>
          <w:szCs w:val="22"/>
        </w:rPr>
        <w:t xml:space="preserve"> </w:t>
      </w:r>
      <w:r w:rsidR="007034B4" w:rsidRPr="00B749B7">
        <w:rPr>
          <w:sz w:val="22"/>
          <w:szCs w:val="22"/>
        </w:rPr>
        <w:t>It has the advantage of being scale invariant and a good interpretabilit</w:t>
      </w:r>
      <w:r w:rsidR="00661F98" w:rsidRPr="00B749B7">
        <w:rPr>
          <w:sz w:val="22"/>
          <w:szCs w:val="22"/>
        </w:rPr>
        <w:t xml:space="preserve">y </w:t>
      </w:r>
      <w:r w:rsidR="009E1356" w:rsidRPr="00B749B7">
        <w:rPr>
          <w:sz w:val="22"/>
          <w:szCs w:val="22"/>
        </w:rPr>
        <w:t xml:space="preserve">which makes it very practical. However, </w:t>
      </w:r>
      <w:r w:rsidR="007C7F6C" w:rsidRPr="00B749B7">
        <w:rPr>
          <w:sz w:val="22"/>
          <w:szCs w:val="22"/>
        </w:rPr>
        <w:t>is not very useful in sparse data containing</w:t>
      </w:r>
      <w:r w:rsidR="00C734C4" w:rsidRPr="00B749B7">
        <w:rPr>
          <w:sz w:val="22"/>
          <w:szCs w:val="22"/>
        </w:rPr>
        <w:t xml:space="preserve"> a lot of 0</w:t>
      </w:r>
      <w:r w:rsidR="007E226E" w:rsidRPr="00B749B7">
        <w:rPr>
          <w:sz w:val="22"/>
          <w:szCs w:val="22"/>
        </w:rPr>
        <w:t>s. Later on, methodologies will be</w:t>
      </w:r>
      <w:r w:rsidR="00661F98" w:rsidRPr="00B749B7">
        <w:rPr>
          <w:sz w:val="22"/>
          <w:szCs w:val="22"/>
        </w:rPr>
        <w:t xml:space="preserve"> discussed to </w:t>
      </w:r>
      <w:r w:rsidR="00EB7D11" w:rsidRPr="00B749B7">
        <w:rPr>
          <w:sz w:val="22"/>
          <w:szCs w:val="22"/>
        </w:rPr>
        <w:t>deal</w:t>
      </w:r>
      <w:r w:rsidR="000632A0" w:rsidRPr="00B749B7">
        <w:rPr>
          <w:sz w:val="22"/>
          <w:szCs w:val="22"/>
        </w:rPr>
        <w:t xml:space="preserve"> with 0 count values</w:t>
      </w:r>
      <w:r w:rsidR="00566553" w:rsidRPr="00B749B7">
        <w:rPr>
          <w:sz w:val="22"/>
          <w:szCs w:val="22"/>
        </w:rPr>
        <w:t xml:space="preserve"> </w:t>
      </w:r>
      <w:sdt>
        <w:sdtPr>
          <w:rPr>
            <w:sz w:val="22"/>
            <w:szCs w:val="22"/>
          </w:rPr>
          <w:alias w:val="To edit, see citavi.com/edit"/>
          <w:tag w:val="CitaviPlaceholder#86277484-628f-41bb-a10d-f274f449d7bf"/>
          <w:id w:val="-511678909"/>
          <w:placeholder>
            <w:docPart w:val="DefaultPlaceholder_-1854013440"/>
          </w:placeholder>
        </w:sdtPr>
        <w:sdtEndPr/>
        <w:sdtContent>
          <w:r w:rsidR="00725640"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ZGFjNzliLTc1OGMtNGIxYy04NjViLWEwNTJkNDc1YWNl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ODYyNzc0ODQtNjI4Zi00MWJiLWExMGQtZjI3NGY0NDlkN2JmIiwiVGV4dCI6IihHbG9vciBldCBhbC4gMjAxNykiLCJXQUlWZXJzaW9uIjoiNi4xMS4wLjAifQ==}</w:instrText>
          </w:r>
          <w:r w:rsidR="00725640" w:rsidRPr="00B749B7">
            <w:rPr>
              <w:sz w:val="22"/>
              <w:szCs w:val="22"/>
            </w:rPr>
            <w:fldChar w:fldCharType="separate"/>
          </w:r>
          <w:r w:rsidR="000550A2">
            <w:rPr>
              <w:sz w:val="22"/>
              <w:szCs w:val="22"/>
            </w:rPr>
            <w:t>(Gloor et al. 2017)</w:t>
          </w:r>
          <w:r w:rsidR="00725640" w:rsidRPr="00B749B7">
            <w:rPr>
              <w:sz w:val="22"/>
              <w:szCs w:val="22"/>
            </w:rPr>
            <w:fldChar w:fldCharType="end"/>
          </w:r>
        </w:sdtContent>
      </w:sdt>
      <w:commentRangeStart w:id="15"/>
      <w:commentRangeStart w:id="16"/>
      <w:r w:rsidR="000632A0" w:rsidRPr="00B749B7">
        <w:rPr>
          <w:sz w:val="22"/>
          <w:szCs w:val="22"/>
        </w:rPr>
        <w:t xml:space="preserve">. </w:t>
      </w:r>
      <w:commentRangeEnd w:id="15"/>
      <w:r w:rsidR="00E07164" w:rsidRPr="00B749B7">
        <w:rPr>
          <w:rStyle w:val="CommentReference"/>
          <w:sz w:val="22"/>
          <w:szCs w:val="22"/>
        </w:rPr>
        <w:commentReference w:id="15"/>
      </w:r>
      <w:commentRangeEnd w:id="16"/>
      <w:r w:rsidR="002222D2">
        <w:rPr>
          <w:rStyle w:val="CommentReference"/>
        </w:rPr>
        <w:commentReference w:id="16"/>
      </w:r>
    </w:p>
    <w:p w14:paraId="68B3AEDD" w14:textId="1995AC04" w:rsidR="007C1FDF" w:rsidRDefault="007C1FDF" w:rsidP="00096AD0">
      <w:pPr>
        <w:spacing w:line="360" w:lineRule="auto"/>
        <w:jc w:val="both"/>
        <w:rPr>
          <w:sz w:val="22"/>
          <w:szCs w:val="22"/>
        </w:rPr>
      </w:pPr>
      <w:r w:rsidRPr="00B749B7">
        <w:rPr>
          <w:noProof/>
          <w:sz w:val="22"/>
          <w:szCs w:val="22"/>
        </w:rPr>
        <w:lastRenderedPageBreak/>
        <mc:AlternateContent>
          <mc:Choice Requires="wps">
            <w:drawing>
              <wp:anchor distT="0" distB="0" distL="114300" distR="114300" simplePos="0" relativeHeight="251675648" behindDoc="0" locked="0" layoutInCell="1" allowOverlap="1" wp14:anchorId="1A4F8FE3" wp14:editId="1DF4D43F">
                <wp:simplePos x="0" y="0"/>
                <wp:positionH relativeFrom="margin">
                  <wp:align>right</wp:align>
                </wp:positionH>
                <wp:positionV relativeFrom="paragraph">
                  <wp:posOffset>622300</wp:posOffset>
                </wp:positionV>
                <wp:extent cx="5996940" cy="586740"/>
                <wp:effectExtent l="0" t="0" r="3810" b="3810"/>
                <wp:wrapTopAndBottom/>
                <wp:docPr id="42" name="Text Box 42"/>
                <wp:cNvGraphicFramePr/>
                <a:graphic xmlns:a="http://schemas.openxmlformats.org/drawingml/2006/main">
                  <a:graphicData uri="http://schemas.microsoft.com/office/word/2010/wordprocessingShape">
                    <wps:wsp>
                      <wps:cNvSpPr txBox="1"/>
                      <wps:spPr>
                        <a:xfrm>
                          <a:off x="0" y="0"/>
                          <a:ext cx="5996940" cy="586740"/>
                        </a:xfrm>
                        <a:prstGeom prst="rect">
                          <a:avLst/>
                        </a:prstGeom>
                        <a:noFill/>
                        <a:ln>
                          <a:noFill/>
                        </a:ln>
                      </wps:spPr>
                      <wps:txbx>
                        <w:txbxContent>
                          <w:p w14:paraId="1CFC78FC" w14:textId="5B995A11" w:rsidR="00821C32" w:rsidRDefault="00821C32" w:rsidP="00821C32">
                            <w:pPr>
                              <w:pStyle w:val="Caption"/>
                              <w:rPr>
                                <w:ins w:id="17" w:author="Jennifer Neumaier" w:date="2022-02-11T18:35:00Z"/>
                              </w:rPr>
                            </w:pPr>
                            <w:r>
                              <w:t xml:space="preserve">Figure </w:t>
                            </w:r>
                            <w:fldSimple w:instr=" SEQ Figure \* ARABIC ">
                              <w:r w:rsidR="00CA3942">
                                <w:rPr>
                                  <w:noProof/>
                                </w:rPr>
                                <w:t>2</w:t>
                              </w:r>
                            </w:fldSimple>
                            <w:r>
                              <w:t xml:space="preserve">: Equation </w:t>
                            </w:r>
                            <w:r w:rsidR="008A0B1F">
                              <w:t xml:space="preserve">for </w:t>
                            </w:r>
                            <w:r>
                              <w:t>CLR</w:t>
                            </w:r>
                          </w:p>
                          <w:p w14:paraId="63D726FF" w14:textId="31786F33" w:rsidR="008A0B1F" w:rsidRPr="008A0B1F" w:rsidRDefault="008A0B1F" w:rsidP="007C1FDF">
                            <w:pPr>
                              <w:pStyle w:val="Caption"/>
                            </w:pPr>
                            <w:r>
                              <w:t>Equation describes calculation of CLR, with x</w:t>
                            </w:r>
                            <w:r>
                              <w:rPr>
                                <w:vertAlign w:val="subscript"/>
                              </w:rPr>
                              <w:t>j</w:t>
                            </w:r>
                            <w:r>
                              <w:t xml:space="preserve"> as vector of sample features</w:t>
                            </w:r>
                            <w:r w:rsidR="007C1FDF">
                              <w:t>,</w:t>
                            </w:r>
                            <w:r>
                              <w:t xml:space="preserve"> </w:t>
                            </w:r>
                            <w:r w:rsidRPr="008A0B1F">
                              <w:t>D</w:t>
                            </w:r>
                            <w:r>
                              <w:rPr>
                                <w:vertAlign w:val="subscript"/>
                              </w:rPr>
                              <w:t>j</w:t>
                            </w:r>
                            <w:r>
                              <w:t xml:space="preserve"> the </w:t>
                            </w:r>
                            <w:r w:rsidRPr="008A0B1F">
                              <w:t>total</w:t>
                            </w:r>
                            <w:r>
                              <w:t xml:space="preserve"> number of features, </w:t>
                            </w:r>
                            <w:r w:rsidR="007C1FDF">
                              <w:t>and</w:t>
                            </w:r>
                            <w:r>
                              <w:t xml:space="preserve"> g(x)</w:t>
                            </w:r>
                            <w:r w:rsidR="007C1FDF">
                              <w:t xml:space="preserve"> the </w:t>
                            </w:r>
                            <w:r>
                              <w:t>geometric mean of sample vector x</w:t>
                            </w:r>
                            <w:r w:rsidR="007C1FDF">
                              <w:t>.</w:t>
                            </w:r>
                            <w:r w:rsidR="00CA3942">
                              <w:t xml:space="preserve"> Log-ratio transformations are applied within a sample (i.e., in a patient).</w:t>
                            </w:r>
                          </w:p>
                          <w:p w14:paraId="3EB82E25" w14:textId="514F21F9" w:rsidR="00571326" w:rsidRPr="007C1FDF" w:rsidRDefault="00571326" w:rsidP="007C1F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F8FE3" id="Text Box 42" o:spid="_x0000_s1059" type="#_x0000_t202" style="position:absolute;left:0;text-align:left;margin-left:421pt;margin-top:49pt;width:472.2pt;height:46.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" filled="f" stroked="f">
                <v:textbox inset="0,0,0,0">
                  <w:txbxContent>
                    <w:p w14:paraId="1CFC78FC" w14:textId="5B995A11" w:rsidR="00821C32" w:rsidRDefault="00821C32" w:rsidP="00821C32">
                      <w:pPr>
                        <w:pStyle w:val="Caption"/>
                        <w:rPr>
                          <w:ins w:id="18" w:author="Jennifer Neumaier" w:date="2022-02-11T18:35:00Z"/>
                        </w:rPr>
                      </w:pPr>
                      <w:r>
                        <w:t xml:space="preserve">Figure </w:t>
                      </w:r>
                      <w:fldSimple w:instr=" SEQ Figure \* ARABIC ">
                        <w:r w:rsidR="00CA3942">
                          <w:rPr>
                            <w:noProof/>
                          </w:rPr>
                          <w:t>2</w:t>
                        </w:r>
                      </w:fldSimple>
                      <w:r>
                        <w:t xml:space="preserve">: Equation </w:t>
                      </w:r>
                      <w:r w:rsidR="008A0B1F">
                        <w:t xml:space="preserve">for </w:t>
                      </w:r>
                      <w:r>
                        <w:t>CLR</w:t>
                      </w:r>
                    </w:p>
                    <w:p w14:paraId="63D726FF" w14:textId="31786F33" w:rsidR="008A0B1F" w:rsidRPr="008A0B1F" w:rsidRDefault="008A0B1F" w:rsidP="007C1FDF">
                      <w:pPr>
                        <w:pStyle w:val="Caption"/>
                      </w:pPr>
                      <w:r>
                        <w:t>Equation describes calculation of CLR, with x</w:t>
                      </w:r>
                      <w:r>
                        <w:rPr>
                          <w:vertAlign w:val="subscript"/>
                        </w:rPr>
                        <w:t>j</w:t>
                      </w:r>
                      <w:r>
                        <w:t xml:space="preserve"> as vector of sample features</w:t>
                      </w:r>
                      <w:r w:rsidR="007C1FDF">
                        <w:t>,</w:t>
                      </w:r>
                      <w:r>
                        <w:t xml:space="preserve"> </w:t>
                      </w:r>
                      <w:r w:rsidRPr="008A0B1F">
                        <w:t>D</w:t>
                      </w:r>
                      <w:r>
                        <w:rPr>
                          <w:vertAlign w:val="subscript"/>
                        </w:rPr>
                        <w:t>j</w:t>
                      </w:r>
                      <w:r>
                        <w:t xml:space="preserve"> the </w:t>
                      </w:r>
                      <w:r w:rsidRPr="008A0B1F">
                        <w:t>total</w:t>
                      </w:r>
                      <w:r>
                        <w:t xml:space="preserve"> number of features, </w:t>
                      </w:r>
                      <w:r w:rsidR="007C1FDF">
                        <w:t>and</w:t>
                      </w:r>
                      <w:r>
                        <w:t xml:space="preserve"> g(x)</w:t>
                      </w:r>
                      <w:r w:rsidR="007C1FDF">
                        <w:t xml:space="preserve"> the </w:t>
                      </w:r>
                      <w:r>
                        <w:t>geometric mean of sample vector x</w:t>
                      </w:r>
                      <w:r w:rsidR="007C1FDF">
                        <w:t>.</w:t>
                      </w:r>
                      <w:r w:rsidR="00CA3942">
                        <w:t xml:space="preserve"> Log-ratio transformations are applied within a sample (i.e., in a patient).</w:t>
                      </w:r>
                    </w:p>
                    <w:p w14:paraId="3EB82E25" w14:textId="514F21F9" w:rsidR="00571326" w:rsidRPr="007C1FDF" w:rsidRDefault="00571326" w:rsidP="007C1FDF"/>
                  </w:txbxContent>
                </v:textbox>
                <w10:wrap type="topAndBottom" anchorx="margin"/>
              </v:shape>
            </w:pict>
          </mc:Fallback>
        </mc:AlternateContent>
      </w:r>
      <w:r w:rsidRPr="00B749B7">
        <w:rPr>
          <w:noProof/>
          <w:sz w:val="22"/>
          <w:szCs w:val="22"/>
        </w:rPr>
        <w:drawing>
          <wp:anchor distT="0" distB="0" distL="114300" distR="114300" simplePos="0" relativeHeight="251671552" behindDoc="0" locked="0" layoutInCell="1" allowOverlap="1" wp14:anchorId="38D364E7" wp14:editId="69229A2E">
            <wp:simplePos x="0" y="0"/>
            <wp:positionH relativeFrom="margin">
              <wp:align>center</wp:align>
            </wp:positionH>
            <wp:positionV relativeFrom="paragraph">
              <wp:posOffset>0</wp:posOffset>
            </wp:positionV>
            <wp:extent cx="2286000" cy="575310"/>
            <wp:effectExtent l="0" t="0" r="0" b="0"/>
            <wp:wrapTopAndBottom/>
            <wp:docPr id="34" name="Picture 3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86000" cy="575310"/>
                    </a:xfrm>
                    <a:prstGeom prst="rect">
                      <a:avLst/>
                    </a:prstGeom>
                  </pic:spPr>
                </pic:pic>
              </a:graphicData>
            </a:graphic>
            <wp14:sizeRelH relativeFrom="margin">
              <wp14:pctWidth>0</wp14:pctWidth>
            </wp14:sizeRelH>
            <wp14:sizeRelV relativeFrom="margin">
              <wp14:pctHeight>0</wp14:pctHeight>
            </wp14:sizeRelV>
          </wp:anchor>
        </w:drawing>
      </w:r>
    </w:p>
    <w:p w14:paraId="39964330" w14:textId="1772ACFB" w:rsidR="007C1FDF" w:rsidRDefault="007C1FDF" w:rsidP="00096AD0">
      <w:pPr>
        <w:spacing w:line="360" w:lineRule="auto"/>
        <w:jc w:val="both"/>
        <w:rPr>
          <w:sz w:val="22"/>
          <w:szCs w:val="22"/>
        </w:rPr>
      </w:pPr>
      <w:r w:rsidRPr="00B749B7">
        <w:rPr>
          <w:noProof/>
          <w:sz w:val="22"/>
          <w:szCs w:val="22"/>
        </w:rPr>
        <mc:AlternateContent>
          <mc:Choice Requires="wps">
            <w:drawing>
              <wp:anchor distT="0" distB="0" distL="114300" distR="114300" simplePos="0" relativeHeight="251677696" behindDoc="0" locked="0" layoutInCell="1" allowOverlap="1" wp14:anchorId="505F020F" wp14:editId="128B573E">
                <wp:simplePos x="0" y="0"/>
                <wp:positionH relativeFrom="margin">
                  <wp:posOffset>37465</wp:posOffset>
                </wp:positionH>
                <wp:positionV relativeFrom="paragraph">
                  <wp:posOffset>1687830</wp:posOffset>
                </wp:positionV>
                <wp:extent cx="5935980" cy="635"/>
                <wp:effectExtent l="0" t="0" r="7620" b="3175"/>
                <wp:wrapTopAndBottom/>
                <wp:docPr id="44" name="Text Box 44"/>
                <wp:cNvGraphicFramePr/>
                <a:graphic xmlns:a="http://schemas.openxmlformats.org/drawingml/2006/main">
                  <a:graphicData uri="http://schemas.microsoft.com/office/word/2010/wordprocessingShape">
                    <wps:wsp>
                      <wps:cNvSpPr txBox="1"/>
                      <wps:spPr>
                        <a:xfrm>
                          <a:off x="0" y="0"/>
                          <a:ext cx="5935980" cy="635"/>
                        </a:xfrm>
                        <a:prstGeom prst="rect">
                          <a:avLst/>
                        </a:prstGeom>
                        <a:noFill/>
                        <a:ln>
                          <a:noFill/>
                        </a:ln>
                      </wps:spPr>
                      <wps:txbx>
                        <w:txbxContent>
                          <w:p w14:paraId="04002832" w14:textId="4D3CE4FE" w:rsidR="00EB2770" w:rsidRDefault="00EB2770" w:rsidP="00EB2770">
                            <w:pPr>
                              <w:pStyle w:val="Caption"/>
                            </w:pPr>
                            <w:r>
                              <w:t xml:space="preserve">Figure </w:t>
                            </w:r>
                            <w:fldSimple w:instr=" SEQ Figure \* ARABIC ">
                              <w:r w:rsidR="007C1FDF">
                                <w:rPr>
                                  <w:noProof/>
                                </w:rPr>
                                <w:t>3</w:t>
                              </w:r>
                            </w:fldSimple>
                            <w:r>
                              <w:t>: Equation</w:t>
                            </w:r>
                            <w:r w:rsidR="007C1FDF">
                              <w:t xml:space="preserve"> of</w:t>
                            </w:r>
                            <w:r>
                              <w:t xml:space="preserve"> ILR</w:t>
                            </w:r>
                          </w:p>
                          <w:p w14:paraId="3FA31964" w14:textId="2265B094" w:rsidR="007C1FDF" w:rsidRPr="008A0B1F" w:rsidRDefault="007C1FDF" w:rsidP="007C1FDF">
                            <w:pPr>
                              <w:pStyle w:val="Caption"/>
                            </w:pPr>
                            <w:r>
                              <w:t>Equation describes calculation of ILR, with x</w:t>
                            </w:r>
                            <w:r>
                              <w:rPr>
                                <w:vertAlign w:val="subscript"/>
                              </w:rPr>
                              <w:t xml:space="preserve"> </w:t>
                            </w:r>
                            <w:r>
                              <w:t xml:space="preserve">as vector of sample features, </w:t>
                            </w:r>
                            <w:r w:rsidR="00C63D55">
                              <w:t>V a matrix which columns form on orthonormal basis of the clr-plane.</w:t>
                            </w:r>
                            <w:r w:rsidR="00CA3942">
                              <w:t xml:space="preserve"> </w:t>
                            </w:r>
                            <w:r w:rsidR="00CA3942">
                              <w:t>Log-ratio transformations are applied within a sample (i.e., in a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F020F" id="Text Box 44" o:spid="_x0000_s1060" type="#_x0000_t202" style="position:absolute;left:0;text-align:left;margin-left:2.95pt;margin-top:132.9pt;width:467.4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" filled="f" stroked="f">
                <v:textbox style="mso-fit-shape-to-text:t" inset="0,0,0,0">
                  <w:txbxContent>
                    <w:p w14:paraId="04002832" w14:textId="4D3CE4FE" w:rsidR="00EB2770" w:rsidRDefault="00EB2770" w:rsidP="00EB2770">
                      <w:pPr>
                        <w:pStyle w:val="Caption"/>
                      </w:pPr>
                      <w:r>
                        <w:t xml:space="preserve">Figure </w:t>
                      </w:r>
                      <w:fldSimple w:instr=" SEQ Figure \* ARABIC ">
                        <w:r w:rsidR="007C1FDF">
                          <w:rPr>
                            <w:noProof/>
                          </w:rPr>
                          <w:t>3</w:t>
                        </w:r>
                      </w:fldSimple>
                      <w:r>
                        <w:t>: Equation</w:t>
                      </w:r>
                      <w:r w:rsidR="007C1FDF">
                        <w:t xml:space="preserve"> of</w:t>
                      </w:r>
                      <w:r>
                        <w:t xml:space="preserve"> ILR</w:t>
                      </w:r>
                    </w:p>
                    <w:p w14:paraId="3FA31964" w14:textId="2265B094" w:rsidR="007C1FDF" w:rsidRPr="008A0B1F" w:rsidRDefault="007C1FDF" w:rsidP="007C1FDF">
                      <w:pPr>
                        <w:pStyle w:val="Caption"/>
                      </w:pPr>
                      <w:r>
                        <w:t>Equation describes calculation of ILR, with x</w:t>
                      </w:r>
                      <w:r>
                        <w:rPr>
                          <w:vertAlign w:val="subscript"/>
                        </w:rPr>
                        <w:t xml:space="preserve"> </w:t>
                      </w:r>
                      <w:r>
                        <w:t xml:space="preserve">as vector of sample features, </w:t>
                      </w:r>
                      <w:r w:rsidR="00C63D55">
                        <w:t>V a matrix which columns form on orthonormal basis of the clr-plane.</w:t>
                      </w:r>
                      <w:r w:rsidR="00CA3942">
                        <w:t xml:space="preserve"> </w:t>
                      </w:r>
                      <w:r w:rsidR="00CA3942">
                        <w:t>Log-ratio transformations are applied within a sample (i.e., in a patient).</w:t>
                      </w:r>
                    </w:p>
                  </w:txbxContent>
                </v:textbox>
                <w10:wrap type="topAndBottom" anchorx="margin"/>
              </v:shape>
            </w:pict>
          </mc:Fallback>
        </mc:AlternateContent>
      </w:r>
      <w:r w:rsidRPr="00B749B7">
        <w:rPr>
          <w:noProof/>
          <w:sz w:val="22"/>
          <w:szCs w:val="22"/>
        </w:rPr>
        <w:drawing>
          <wp:anchor distT="0" distB="0" distL="114300" distR="114300" simplePos="0" relativeHeight="251673600" behindDoc="0" locked="0" layoutInCell="1" allowOverlap="1" wp14:anchorId="1DD92DA4" wp14:editId="718863F2">
            <wp:simplePos x="0" y="0"/>
            <wp:positionH relativeFrom="margin">
              <wp:align>center</wp:align>
            </wp:positionH>
            <wp:positionV relativeFrom="paragraph">
              <wp:posOffset>1303655</wp:posOffset>
            </wp:positionV>
            <wp:extent cx="1533525" cy="419100"/>
            <wp:effectExtent l="0" t="0" r="952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33525" cy="419100"/>
                    </a:xfrm>
                    <a:prstGeom prst="rect">
                      <a:avLst/>
                    </a:prstGeom>
                  </pic:spPr>
                </pic:pic>
              </a:graphicData>
            </a:graphic>
          </wp:anchor>
        </w:drawing>
      </w:r>
      <w:r w:rsidR="00925FEB" w:rsidRPr="00B749B7">
        <w:rPr>
          <w:sz w:val="22"/>
          <w:szCs w:val="22"/>
        </w:rPr>
        <w:t xml:space="preserve">More complex is ILR (isometric log-ratio), which transforms the data with respect to an orthonormal coordinate system that is constructed from sequential binary partitions of features </w:t>
      </w:r>
      <w:sdt>
        <w:sdtPr>
          <w:rPr>
            <w:sz w:val="22"/>
            <w:szCs w:val="22"/>
          </w:rPr>
          <w:alias w:val="To edit, see citavi.com/edit"/>
          <w:tag w:val="CitaviPlaceholder#a82c4a93-f7c9-4c12-a844-a0c105662b10"/>
          <w:id w:val="876660977"/>
          <w:placeholder>
            <w:docPart w:val="CCDA698F746F4B26A39F643B5A823333"/>
          </w:placeholder>
        </w:sdtPr>
        <w:sdtEndPr/>
        <w:sdtContent>
          <w:r w:rsidR="00925FE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ODY4Mzc2LTQxMmMtNDE4Zi05ZjQ1LTYxNmU1MzA5Y2YwM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E4MmM0YTkzLWY3YzktNGMxMi1hODQ0LWEwYzEwNTY2MmIxMCIsIlRleHQiOiIoUXVpbm4gZXQgYWwuIDIwMTgpIiwiV0FJVmVyc2lvbiI6IjYuMTEuMC4wIn0=}</w:instrText>
          </w:r>
          <w:r w:rsidR="00925FEB" w:rsidRPr="00B749B7">
            <w:rPr>
              <w:sz w:val="22"/>
              <w:szCs w:val="22"/>
            </w:rPr>
            <w:fldChar w:fldCharType="separate"/>
          </w:r>
          <w:r w:rsidR="000550A2">
            <w:rPr>
              <w:sz w:val="22"/>
              <w:szCs w:val="22"/>
            </w:rPr>
            <w:t>(Quinn et al. 2018)</w:t>
          </w:r>
          <w:r w:rsidR="00925FEB" w:rsidRPr="00B749B7">
            <w:rPr>
              <w:sz w:val="22"/>
              <w:szCs w:val="22"/>
            </w:rPr>
            <w:fldChar w:fldCharType="end"/>
          </w:r>
        </w:sdtContent>
      </w:sdt>
      <w:r w:rsidR="00925FEB" w:rsidRPr="00B749B7">
        <w:rPr>
          <w:sz w:val="22"/>
          <w:szCs w:val="22"/>
        </w:rPr>
        <w:t xml:space="preserve">. </w:t>
      </w:r>
      <w:r w:rsidR="0002284A" w:rsidRPr="00B749B7">
        <w:rPr>
          <w:sz w:val="22"/>
          <w:szCs w:val="22"/>
        </w:rPr>
        <w:t>The ILR-transform maps a composition in the D-part Aitchison-simplex isometrically to a D-1 dimensional Euclidian vector</w:t>
      </w:r>
      <w:r w:rsidR="00761792" w:rsidRPr="00B749B7">
        <w:rPr>
          <w:sz w:val="22"/>
          <w:szCs w:val="22"/>
        </w:rPr>
        <w:t>, with clr(x) the centered log-ratio transform and V a matrix which columns form an orthonormal basis of the clr-plane</w:t>
      </w:r>
      <w:r w:rsidR="00A90FA8">
        <w:rPr>
          <w:sz w:val="22"/>
          <w:szCs w:val="22"/>
        </w:rPr>
        <w:t xml:space="preserve"> </w:t>
      </w:r>
      <w:sdt>
        <w:sdtPr>
          <w:rPr>
            <w:sz w:val="22"/>
            <w:szCs w:val="22"/>
          </w:rPr>
          <w:alias w:val="To edit, see citavi.com/edit"/>
          <w:tag w:val="CitaviPlaceholder#7045cc80-10e4-433e-a07a-2518a26f6c04"/>
          <w:id w:val="520283103"/>
          <w:placeholder>
            <w:docPart w:val="DefaultPlaceholder_-1854013440"/>
          </w:placeholder>
        </w:sdtPr>
        <w:sdtEndPr/>
        <w:sdtContent>
          <w:r w:rsidR="00A90FA8">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Y0YjhhLWFkODUtNGNlZC05NTk5LTQxMTYxNDY1NTliYi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ItMTJUMTc6Mjk6MTI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NzA0NWNjODAtMTBlNC00MzNlLWEwN2EtMjUxOGEyNmY2YzA0IiwiVGV4dCI6IihHcmVlbmFjcmUgZXQgYWwuIDIwMjIpIiwiV0FJVmVyc2lvbiI6IjYuMTEuMC4wIn0=}</w:instrText>
          </w:r>
          <w:r w:rsidR="00A90FA8">
            <w:rPr>
              <w:sz w:val="22"/>
              <w:szCs w:val="22"/>
            </w:rPr>
            <w:fldChar w:fldCharType="separate"/>
          </w:r>
          <w:r w:rsidR="00A90FA8">
            <w:rPr>
              <w:sz w:val="22"/>
              <w:szCs w:val="22"/>
            </w:rPr>
            <w:t>(Greenacre et al. 2022)</w:t>
          </w:r>
          <w:r w:rsidR="00A90FA8">
            <w:rPr>
              <w:sz w:val="22"/>
              <w:szCs w:val="22"/>
            </w:rPr>
            <w:fldChar w:fldCharType="end"/>
          </w:r>
        </w:sdtContent>
      </w:sdt>
      <w:r w:rsidR="00761792" w:rsidRPr="00B749B7">
        <w:rPr>
          <w:sz w:val="22"/>
          <w:szCs w:val="22"/>
        </w:rPr>
        <w:t>.</w:t>
      </w:r>
    </w:p>
    <w:p w14:paraId="0B833D7D" w14:textId="256F4AD3" w:rsidR="00925FEB" w:rsidRPr="00B749B7" w:rsidRDefault="00E53475" w:rsidP="00096AD0">
      <w:pPr>
        <w:spacing w:line="360" w:lineRule="auto"/>
        <w:jc w:val="both"/>
        <w:rPr>
          <w:sz w:val="22"/>
          <w:szCs w:val="22"/>
        </w:rPr>
      </w:pPr>
      <w:r w:rsidRPr="00B749B7">
        <w:rPr>
          <w:sz w:val="22"/>
          <w:szCs w:val="22"/>
        </w:rPr>
        <w:t>Isometric log-ratios are the “gold standard” of log</w:t>
      </w:r>
      <w:r w:rsidR="00005DEC" w:rsidRPr="00B749B7">
        <w:rPr>
          <w:sz w:val="22"/>
          <w:szCs w:val="22"/>
        </w:rPr>
        <w:t>-</w:t>
      </w:r>
      <w:r w:rsidRPr="00B749B7">
        <w:rPr>
          <w:sz w:val="22"/>
          <w:szCs w:val="22"/>
        </w:rPr>
        <w:t>transformations</w:t>
      </w:r>
      <w:r w:rsidR="00005DEC" w:rsidRPr="00B749B7">
        <w:rPr>
          <w:sz w:val="22"/>
          <w:szCs w:val="22"/>
        </w:rPr>
        <w:t>,</w:t>
      </w:r>
      <w:r w:rsidRPr="00B749B7">
        <w:rPr>
          <w:sz w:val="22"/>
          <w:szCs w:val="22"/>
        </w:rPr>
        <w:t xml:space="preserve"> as </w:t>
      </w:r>
      <w:r w:rsidR="00005DEC" w:rsidRPr="00B749B7">
        <w:rPr>
          <w:sz w:val="22"/>
          <w:szCs w:val="22"/>
        </w:rPr>
        <w:t xml:space="preserve">they </w:t>
      </w:r>
      <w:r w:rsidR="00FC23D4" w:rsidRPr="00B749B7">
        <w:rPr>
          <w:sz w:val="22"/>
          <w:szCs w:val="22"/>
        </w:rPr>
        <w:t>engender</w:t>
      </w:r>
      <w:r w:rsidR="00005DEC" w:rsidRPr="00B749B7">
        <w:rPr>
          <w:sz w:val="22"/>
          <w:szCs w:val="22"/>
        </w:rPr>
        <w:t xml:space="preserve"> exactly the same multivariate geometric structure of the sample points as that of all the pairwis</w:t>
      </w:r>
      <w:r w:rsidR="007B3154" w:rsidRPr="00B749B7">
        <w:rPr>
          <w:sz w:val="22"/>
          <w:szCs w:val="22"/>
        </w:rPr>
        <w:t>e log-ratios, called the “log-ratio geometry” or also “Aitchison geometry”</w:t>
      </w:r>
      <w:r w:rsidR="00FC23D4" w:rsidRPr="00B749B7">
        <w:rPr>
          <w:sz w:val="22"/>
          <w:szCs w:val="22"/>
        </w:rPr>
        <w:t xml:space="preserve"> </w:t>
      </w:r>
      <w:sdt>
        <w:sdtPr>
          <w:rPr>
            <w:sz w:val="22"/>
            <w:szCs w:val="22"/>
          </w:rPr>
          <w:alias w:val="To edit, see citavi.com/edit"/>
          <w:tag w:val="CitaviPlaceholder#67a80309-8da9-413b-9180-340152ba94e2"/>
          <w:id w:val="-113286209"/>
          <w:placeholder>
            <w:docPart w:val="DefaultPlaceholder_-1854013440"/>
          </w:placeholder>
        </w:sdtPr>
        <w:sdtEndPr/>
        <w:sdtContent>
          <w:r w:rsidR="00F90C6B" w:rsidRPr="00B749B7">
            <w:rPr>
              <w:sz w:val="22"/>
              <w:szCs w:val="22"/>
            </w:rPr>
            <w:fldChar w:fldCharType="begin"/>
          </w:r>
          <w:r w:rsidR="00F90C6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TU3OTJhLWJmMGItNDc0NS05ZGM3LWM4NWQzNzg4OTU2ZC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KSJ9XX0sIlRhZyI6IkNpdGF2aVBsYWNlaG9sZGVyIzY3YTgwMzA5LThkYTktNDEzYi05MTgwLTM0MDE1MmJhOTRlMiIsIlRleHQiOiIoR3JlZW5hY3JlIGV0IGFsLiAyMDIxKSIsIldBSVZlcnNpb24iOiI2LjExLjAuMCJ9}</w:instrText>
          </w:r>
          <w:r w:rsidR="00F90C6B" w:rsidRPr="00B749B7">
            <w:rPr>
              <w:sz w:val="22"/>
              <w:szCs w:val="22"/>
            </w:rPr>
            <w:fldChar w:fldCharType="separate"/>
          </w:r>
          <w:r w:rsidR="000550A2">
            <w:rPr>
              <w:sz w:val="22"/>
              <w:szCs w:val="22"/>
            </w:rPr>
            <w:t>(Greenacre et al. 2021)</w:t>
          </w:r>
          <w:r w:rsidR="00F90C6B" w:rsidRPr="00B749B7">
            <w:rPr>
              <w:sz w:val="22"/>
              <w:szCs w:val="22"/>
            </w:rPr>
            <w:fldChar w:fldCharType="end"/>
          </w:r>
        </w:sdtContent>
      </w:sdt>
      <w:r w:rsidR="007B3154" w:rsidRPr="00B749B7">
        <w:rPr>
          <w:sz w:val="22"/>
          <w:szCs w:val="22"/>
        </w:rPr>
        <w:t xml:space="preserve">. Unfortunately, </w:t>
      </w:r>
      <w:r w:rsidR="00FC23D4" w:rsidRPr="00B749B7">
        <w:rPr>
          <w:sz w:val="22"/>
          <w:szCs w:val="22"/>
        </w:rPr>
        <w:t>isometric log-ratios are particularly problematic when the numbers of components in the geometric means are high and thus lack interpretability</w:t>
      </w:r>
      <w:r w:rsidR="00F90C6B" w:rsidRPr="00B749B7">
        <w:rPr>
          <w:sz w:val="22"/>
          <w:szCs w:val="22"/>
        </w:rPr>
        <w:t xml:space="preserve"> </w:t>
      </w:r>
      <w:sdt>
        <w:sdtPr>
          <w:rPr>
            <w:sz w:val="22"/>
            <w:szCs w:val="22"/>
          </w:rPr>
          <w:alias w:val="To edit, see citavi.com/edit"/>
          <w:tag w:val="CitaviPlaceholder#629ea41b-aaec-49b8-8dc9-613577f56625"/>
          <w:id w:val="1368024498"/>
          <w:placeholder>
            <w:docPart w:val="DefaultPlaceholder_-1854013440"/>
          </w:placeholder>
        </w:sdtPr>
        <w:sdtEndPr/>
        <w:sdtContent>
          <w:r w:rsidR="00F90C6B" w:rsidRPr="00B749B7">
            <w:rPr>
              <w:sz w:val="22"/>
              <w:szCs w:val="22"/>
            </w:rPr>
            <w:fldChar w:fldCharType="begin"/>
          </w:r>
          <w:r w:rsidR="00F90C6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ThhYzhjLThmOGItNDY1Mi05ZmRhLTJlOTA5NGY4NDRiNi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KSJ9XX0sIlRhZyI6IkNpdGF2aVBsYWNlaG9sZGVyIzYyOWVhNDFiLWFhZWMtNDliOC04ZGM5LTYxMzU3N2Y1NjYyNSIsIlRleHQiOiIoR3JlZW5hY3JlIGV0IGFsLiAyMDIxKSIsIldBSVZlcnNpb24iOiI2LjExLjAuMCJ9}</w:instrText>
          </w:r>
          <w:r w:rsidR="00F90C6B" w:rsidRPr="00B749B7">
            <w:rPr>
              <w:sz w:val="22"/>
              <w:szCs w:val="22"/>
            </w:rPr>
            <w:fldChar w:fldCharType="separate"/>
          </w:r>
          <w:r w:rsidR="000550A2">
            <w:rPr>
              <w:sz w:val="22"/>
              <w:szCs w:val="22"/>
            </w:rPr>
            <w:t>(Greenacre et al. 2021)</w:t>
          </w:r>
          <w:r w:rsidR="00F90C6B" w:rsidRPr="00B749B7">
            <w:rPr>
              <w:sz w:val="22"/>
              <w:szCs w:val="22"/>
            </w:rPr>
            <w:fldChar w:fldCharType="end"/>
          </w:r>
        </w:sdtContent>
      </w:sdt>
      <w:r w:rsidR="00FC23D4" w:rsidRPr="00B749B7">
        <w:rPr>
          <w:sz w:val="22"/>
          <w:szCs w:val="22"/>
        </w:rPr>
        <w:t>.</w:t>
      </w:r>
      <w:r w:rsidR="00925FEB" w:rsidRPr="00B749B7">
        <w:rPr>
          <w:sz w:val="22"/>
          <w:szCs w:val="22"/>
        </w:rPr>
        <w:t xml:space="preserve"> </w:t>
      </w:r>
    </w:p>
    <w:p w14:paraId="5F970283" w14:textId="25056DCE" w:rsidR="007C1FDF" w:rsidRDefault="003D20CC" w:rsidP="00096AD0">
      <w:pPr>
        <w:spacing w:line="360" w:lineRule="auto"/>
        <w:jc w:val="both"/>
        <w:rPr>
          <w:sz w:val="22"/>
          <w:szCs w:val="22"/>
        </w:rPr>
      </w:pPr>
      <w:r w:rsidRPr="00B749B7">
        <w:rPr>
          <w:noProof/>
          <w:sz w:val="22"/>
          <w:szCs w:val="22"/>
        </w:rPr>
        <mc:AlternateContent>
          <mc:Choice Requires="wps">
            <w:drawing>
              <wp:anchor distT="0" distB="0" distL="114300" distR="114300" simplePos="0" relativeHeight="251679744" behindDoc="0" locked="0" layoutInCell="1" allowOverlap="1" wp14:anchorId="358F5FBD" wp14:editId="5C8F1813">
                <wp:simplePos x="0" y="0"/>
                <wp:positionH relativeFrom="column">
                  <wp:posOffset>29845</wp:posOffset>
                </wp:positionH>
                <wp:positionV relativeFrom="paragraph">
                  <wp:posOffset>1340485</wp:posOffset>
                </wp:positionV>
                <wp:extent cx="6103620" cy="635"/>
                <wp:effectExtent l="0" t="0" r="11430" b="13335"/>
                <wp:wrapTopAndBottom/>
                <wp:docPr id="45" name="Text Box 45"/>
                <wp:cNvGraphicFramePr/>
                <a:graphic xmlns:a="http://schemas.openxmlformats.org/drawingml/2006/main">
                  <a:graphicData uri="http://schemas.microsoft.com/office/word/2010/wordprocessingShape">
                    <wps:wsp>
                      <wps:cNvSpPr txBox="1"/>
                      <wps:spPr>
                        <a:xfrm>
                          <a:off x="0" y="0"/>
                          <a:ext cx="6103620" cy="635"/>
                        </a:xfrm>
                        <a:prstGeom prst="rect">
                          <a:avLst/>
                        </a:prstGeom>
                        <a:noFill/>
                        <a:ln>
                          <a:noFill/>
                        </a:ln>
                      </wps:spPr>
                      <wps:txbx>
                        <w:txbxContent>
                          <w:p w14:paraId="450EF86B" w14:textId="399AD7EF" w:rsidR="003D20CC" w:rsidRDefault="003D20CC" w:rsidP="003D20CC">
                            <w:pPr>
                              <w:pStyle w:val="Caption"/>
                            </w:pPr>
                            <w:r>
                              <w:t xml:space="preserve">Figure </w:t>
                            </w:r>
                            <w:fldSimple w:instr=" SEQ Figure \* ARABIC ">
                              <w:r w:rsidR="007C1FDF">
                                <w:rPr>
                                  <w:noProof/>
                                </w:rPr>
                                <w:t>4</w:t>
                              </w:r>
                            </w:fldSimple>
                            <w:r>
                              <w:t>: Equation ALR</w:t>
                            </w:r>
                          </w:p>
                          <w:p w14:paraId="0A04A3EF" w14:textId="769DF679" w:rsidR="008A0B1F" w:rsidRPr="008A0B1F" w:rsidRDefault="007C1FDF" w:rsidP="007C1FDF">
                            <w:pPr>
                              <w:pStyle w:val="Caption"/>
                            </w:pPr>
                            <w:r>
                              <w:t>Equation describes calculation of ALR,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x</w:t>
                            </w:r>
                            <w:r w:rsidRPr="007C1FDF">
                              <w:rPr>
                                <w:vertAlign w:val="subscript"/>
                              </w:rPr>
                              <w:t>D</w:t>
                            </w:r>
                            <w:r>
                              <w:rPr>
                                <w:vertAlign w:val="subscript"/>
                              </w:rPr>
                              <w:t>j</w:t>
                            </w:r>
                            <w:r>
                              <w:t xml:space="preserve"> the reference feature.</w:t>
                            </w:r>
                            <w:r w:rsidR="00CA3942" w:rsidRPr="00CA3942">
                              <w:t xml:space="preserve"> </w:t>
                            </w:r>
                            <w:r w:rsidR="00CA3942">
                              <w:t>Log-ratio transformations are applied within a sample (i.e., in a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8F5FBD" id="Text Box 45" o:spid="_x0000_s1061" type="#_x0000_t202" style="position:absolute;left:0;text-align:left;margin-left:2.35pt;margin-top:105.55pt;width:480.6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j/CAIAABcEAAAOAAAAZHJzL2Uyb0RvYy54bWysU8Fu2zAMvQ/YPwi6L3ZSLBu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" filled="f" stroked="f">
                <v:textbox style="mso-fit-shape-to-text:t" inset="0,0,0,0">
                  <w:txbxContent>
                    <w:p w14:paraId="450EF86B" w14:textId="399AD7EF" w:rsidR="003D20CC" w:rsidRDefault="003D20CC" w:rsidP="003D20CC">
                      <w:pPr>
                        <w:pStyle w:val="Caption"/>
                      </w:pPr>
                      <w:r>
                        <w:t xml:space="preserve">Figure </w:t>
                      </w:r>
                      <w:fldSimple w:instr=" SEQ Figure \* ARABIC ">
                        <w:r w:rsidR="007C1FDF">
                          <w:rPr>
                            <w:noProof/>
                          </w:rPr>
                          <w:t>4</w:t>
                        </w:r>
                      </w:fldSimple>
                      <w:r>
                        <w:t>: Equation ALR</w:t>
                      </w:r>
                    </w:p>
                    <w:p w14:paraId="0A04A3EF" w14:textId="769DF679" w:rsidR="008A0B1F" w:rsidRPr="008A0B1F" w:rsidRDefault="007C1FDF" w:rsidP="007C1FDF">
                      <w:pPr>
                        <w:pStyle w:val="Caption"/>
                      </w:pPr>
                      <w:r>
                        <w:t>Equation describes calculation of ALR,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x</w:t>
                      </w:r>
                      <w:r w:rsidRPr="007C1FDF">
                        <w:rPr>
                          <w:vertAlign w:val="subscript"/>
                        </w:rPr>
                        <w:t>D</w:t>
                      </w:r>
                      <w:r>
                        <w:rPr>
                          <w:vertAlign w:val="subscript"/>
                        </w:rPr>
                        <w:t>j</w:t>
                      </w:r>
                      <w:r>
                        <w:t xml:space="preserve"> the reference feature.</w:t>
                      </w:r>
                      <w:r w:rsidR="00CA3942" w:rsidRPr="00CA3942">
                        <w:t xml:space="preserve"> </w:t>
                      </w:r>
                      <w:r w:rsidR="00CA3942">
                        <w:t>Log-ratio transformations are applied within a sample (i.e., in a patient).</w:t>
                      </w:r>
                    </w:p>
                  </w:txbxContent>
                </v:textbox>
                <w10:wrap type="topAndBottom"/>
              </v:shape>
            </w:pict>
          </mc:Fallback>
        </mc:AlternateContent>
      </w:r>
      <w:r w:rsidR="00406264" w:rsidRPr="00B749B7">
        <w:rPr>
          <w:noProof/>
          <w:sz w:val="22"/>
          <w:szCs w:val="22"/>
        </w:rPr>
        <w:drawing>
          <wp:anchor distT="0" distB="0" distL="114300" distR="114300" simplePos="0" relativeHeight="251672576" behindDoc="0" locked="0" layoutInCell="1" allowOverlap="1" wp14:anchorId="63A34B94" wp14:editId="4729A69B">
            <wp:simplePos x="0" y="0"/>
            <wp:positionH relativeFrom="margin">
              <wp:align>center</wp:align>
            </wp:positionH>
            <wp:positionV relativeFrom="paragraph">
              <wp:posOffset>727075</wp:posOffset>
            </wp:positionV>
            <wp:extent cx="2638425" cy="552450"/>
            <wp:effectExtent l="0" t="0" r="9525" b="0"/>
            <wp:wrapTopAndBottom/>
            <wp:docPr id="35" name="Picture 3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425" cy="552450"/>
                    </a:xfrm>
                    <a:prstGeom prst="rect">
                      <a:avLst/>
                    </a:prstGeom>
                  </pic:spPr>
                </pic:pic>
              </a:graphicData>
            </a:graphic>
          </wp:anchor>
        </w:drawing>
      </w:r>
      <w:r w:rsidR="00A4116A" w:rsidRPr="00B749B7">
        <w:rPr>
          <w:sz w:val="22"/>
          <w:szCs w:val="22"/>
        </w:rPr>
        <w:t xml:space="preserve">Therefore, </w:t>
      </w:r>
      <w:r w:rsidR="004C5EC1" w:rsidRPr="00B749B7">
        <w:rPr>
          <w:sz w:val="22"/>
          <w:szCs w:val="22"/>
        </w:rPr>
        <w:t xml:space="preserve">transformations </w:t>
      </w:r>
      <w:r w:rsidR="00A4116A" w:rsidRPr="00B749B7">
        <w:rPr>
          <w:sz w:val="22"/>
          <w:szCs w:val="22"/>
        </w:rPr>
        <w:t>such as</w:t>
      </w:r>
      <w:r w:rsidR="004C5EC1" w:rsidRPr="00B749B7">
        <w:rPr>
          <w:sz w:val="22"/>
          <w:szCs w:val="22"/>
        </w:rPr>
        <w:t xml:space="preserve"> </w:t>
      </w:r>
      <w:r w:rsidR="00911F60" w:rsidRPr="00B749B7">
        <w:rPr>
          <w:rFonts w:cstheme="minorHAnsi"/>
          <w:sz w:val="22"/>
          <w:szCs w:val="22"/>
        </w:rPr>
        <w:t>ALR (additive log-ratio)</w:t>
      </w:r>
      <w:r w:rsidR="00A4116A" w:rsidRPr="00B749B7">
        <w:rPr>
          <w:rFonts w:cstheme="minorHAnsi"/>
          <w:sz w:val="22"/>
          <w:szCs w:val="22"/>
        </w:rPr>
        <w:t xml:space="preserve"> are re-evaluated in their effectiveness</w:t>
      </w:r>
      <w:r w:rsidR="00925FEB" w:rsidRPr="00B749B7">
        <w:rPr>
          <w:rFonts w:cstheme="minorHAnsi"/>
          <w:sz w:val="22"/>
          <w:szCs w:val="22"/>
        </w:rPr>
        <w:t xml:space="preserve">. </w:t>
      </w:r>
      <w:r w:rsidR="004C5EC1" w:rsidRPr="00B749B7">
        <w:rPr>
          <w:sz w:val="22"/>
          <w:szCs w:val="22"/>
        </w:rPr>
        <w:t xml:space="preserve">In ALR, the logarithm is taken of each measurement within a composition and divided by a reference feature. </w:t>
      </w:r>
    </w:p>
    <w:p w14:paraId="537C43D0" w14:textId="36330D6E" w:rsidR="00010743" w:rsidRPr="00B749B7" w:rsidRDefault="00BB4930" w:rsidP="00096AD0">
      <w:pPr>
        <w:spacing w:line="360" w:lineRule="auto"/>
        <w:jc w:val="both"/>
        <w:rPr>
          <w:sz w:val="22"/>
          <w:szCs w:val="22"/>
        </w:rPr>
      </w:pPr>
      <w:r w:rsidRPr="00B749B7">
        <w:rPr>
          <w:sz w:val="22"/>
          <w:szCs w:val="22"/>
        </w:rPr>
        <w:t xml:space="preserve">Here, a small loss of isometry is traded off in </w:t>
      </w:r>
      <w:r w:rsidR="00C34113" w:rsidRPr="00B749B7">
        <w:rPr>
          <w:sz w:val="22"/>
          <w:szCs w:val="22"/>
        </w:rPr>
        <w:t>favor</w:t>
      </w:r>
      <w:r w:rsidRPr="00B749B7">
        <w:rPr>
          <w:sz w:val="22"/>
          <w:szCs w:val="22"/>
        </w:rPr>
        <w:t xml:space="preserve"> of the benefit of a simpler and clearer interpretation of the log-ratio variables</w:t>
      </w:r>
      <w:r w:rsidR="00906B20" w:rsidRPr="00B749B7">
        <w:rPr>
          <w:sz w:val="22"/>
          <w:szCs w:val="22"/>
        </w:rPr>
        <w:t xml:space="preserve">, as the interpretation of the results is always </w:t>
      </w:r>
      <w:r w:rsidR="00B2441A" w:rsidRPr="00B749B7">
        <w:rPr>
          <w:sz w:val="22"/>
          <w:szCs w:val="22"/>
        </w:rPr>
        <w:t>according to the chosen reference</w:t>
      </w:r>
      <w:r w:rsidRPr="00B749B7">
        <w:rPr>
          <w:sz w:val="22"/>
          <w:szCs w:val="22"/>
        </w:rPr>
        <w:t xml:space="preserve">. </w:t>
      </w:r>
      <w:r w:rsidR="00093DDB" w:rsidRPr="00B749B7">
        <w:rPr>
          <w:sz w:val="22"/>
          <w:szCs w:val="22"/>
        </w:rPr>
        <w:t xml:space="preserve">When choosing </w:t>
      </w:r>
      <w:r w:rsidR="00B2441A" w:rsidRPr="00B749B7">
        <w:rPr>
          <w:sz w:val="22"/>
          <w:szCs w:val="22"/>
        </w:rPr>
        <w:t>a reference</w:t>
      </w:r>
      <w:r w:rsidR="00093DDB" w:rsidRPr="00B749B7">
        <w:rPr>
          <w:sz w:val="22"/>
          <w:szCs w:val="22"/>
        </w:rPr>
        <w:t xml:space="preserve">, Greenacre et al. 2021 propose to use three </w:t>
      </w:r>
      <w:r w:rsidR="00093DDB" w:rsidRPr="00B749B7">
        <w:rPr>
          <w:sz w:val="22"/>
          <w:szCs w:val="22"/>
        </w:rPr>
        <w:lastRenderedPageBreak/>
        <w:t xml:space="preserve">criteria to find a good reference for the denominator: (i) the reference component should maximize the Procrustes correlation between the additive log-ratio geometry and the exact log-ratio geometry, (ii) the reference should minimize the variance the relative abundances of log-transformed components, and (iii) it should be a well populated component. Using these guidelines, produces additive log-ratios close to being isometric, which </w:t>
      </w:r>
      <w:r w:rsidR="00B2441A" w:rsidRPr="00B749B7">
        <w:rPr>
          <w:sz w:val="22"/>
          <w:szCs w:val="22"/>
        </w:rPr>
        <w:t xml:space="preserve">would make them </w:t>
      </w:r>
      <w:r w:rsidR="00597CCB" w:rsidRPr="00B749B7">
        <w:rPr>
          <w:sz w:val="22"/>
          <w:szCs w:val="22"/>
        </w:rPr>
        <w:t>a favorable log-transformation</w:t>
      </w:r>
      <w:commentRangeStart w:id="19"/>
      <w:r w:rsidR="00597CCB" w:rsidRPr="00B749B7">
        <w:rPr>
          <w:sz w:val="22"/>
          <w:szCs w:val="22"/>
        </w:rPr>
        <w:t>.</w:t>
      </w:r>
      <w:commentRangeEnd w:id="19"/>
      <w:r w:rsidR="00C64863" w:rsidRPr="00B749B7">
        <w:rPr>
          <w:rStyle w:val="CommentReference"/>
          <w:sz w:val="22"/>
          <w:szCs w:val="22"/>
        </w:rPr>
        <w:commentReference w:id="19"/>
      </w:r>
      <w:r w:rsidR="00571326">
        <w:rPr>
          <w:sz w:val="22"/>
          <w:szCs w:val="22"/>
        </w:rPr>
        <w:t xml:space="preserve"> For machine learning purposes however, it is still unclear if isometric log-ratio transformations </w:t>
      </w:r>
      <w:r w:rsidR="00475BDA">
        <w:rPr>
          <w:sz w:val="22"/>
          <w:szCs w:val="22"/>
        </w:rPr>
        <w:t>improve the performance in a prediction task. This will be one of the core goals of this benchmarking project.</w:t>
      </w:r>
      <w:r w:rsidR="00571326">
        <w:rPr>
          <w:sz w:val="22"/>
          <w:szCs w:val="22"/>
        </w:rPr>
        <w:t xml:space="preserve"> </w:t>
      </w:r>
    </w:p>
    <w:p w14:paraId="1F44959D" w14:textId="03D953D7" w:rsidR="004C5EC1" w:rsidRPr="00B749B7" w:rsidRDefault="004C5EC1" w:rsidP="00096AD0">
      <w:pPr>
        <w:spacing w:line="360" w:lineRule="auto"/>
        <w:jc w:val="both"/>
        <w:rPr>
          <w:sz w:val="22"/>
          <w:szCs w:val="22"/>
        </w:rPr>
      </w:pPr>
      <w:commentRangeStart w:id="20"/>
      <w:r w:rsidRPr="00B749B7">
        <w:rPr>
          <w:sz w:val="22"/>
          <w:szCs w:val="22"/>
        </w:rPr>
        <w:t>F</w:t>
      </w:r>
      <w:commentRangeEnd w:id="20"/>
      <w:r w:rsidR="001E5FEC" w:rsidRPr="00B749B7">
        <w:rPr>
          <w:rStyle w:val="CommentReference"/>
          <w:sz w:val="22"/>
          <w:szCs w:val="22"/>
        </w:rPr>
        <w:commentReference w:id="20"/>
      </w:r>
      <w:r w:rsidRPr="00B749B7">
        <w:rPr>
          <w:sz w:val="22"/>
          <w:szCs w:val="22"/>
        </w:rPr>
        <w:t xml:space="preserve">urther </w:t>
      </w:r>
      <w:r w:rsidR="00C63E12" w:rsidRPr="00B749B7">
        <w:rPr>
          <w:sz w:val="22"/>
          <w:szCs w:val="22"/>
        </w:rPr>
        <w:t xml:space="preserve">discussable </w:t>
      </w:r>
      <w:r w:rsidRPr="00B749B7">
        <w:rPr>
          <w:sz w:val="22"/>
          <w:szCs w:val="22"/>
        </w:rPr>
        <w:t xml:space="preserve">log-ratios are IQLR (inter-quartile log-ratio), </w:t>
      </w:r>
      <w:r w:rsidR="00C63E12" w:rsidRPr="00B749B7">
        <w:rPr>
          <w:sz w:val="22"/>
          <w:szCs w:val="22"/>
        </w:rPr>
        <w:t xml:space="preserve">PWLR (pair-wise log-ratio), </w:t>
      </w:r>
      <w:r w:rsidRPr="00B749B7">
        <w:rPr>
          <w:sz w:val="22"/>
          <w:szCs w:val="22"/>
        </w:rPr>
        <w:t>and SLR (summed log-ratio).</w:t>
      </w:r>
      <w:r w:rsidR="00475BDA">
        <w:rPr>
          <w:sz w:val="22"/>
          <w:szCs w:val="22"/>
        </w:rPr>
        <w:t xml:space="preserve"> As those log-ratios come with higher complexity in terms of computational power and interpretability, they will be expanded to if the size of the project allows it.</w:t>
      </w:r>
    </w:p>
    <w:p w14:paraId="2548DB0B" w14:textId="6B0155B3" w:rsidR="008A6E79" w:rsidRPr="00B749B7" w:rsidRDefault="008A6E79" w:rsidP="00096AD0">
      <w:pPr>
        <w:pStyle w:val="Heading3"/>
        <w:spacing w:line="360" w:lineRule="auto"/>
        <w:jc w:val="both"/>
        <w:rPr>
          <w:sz w:val="22"/>
          <w:szCs w:val="22"/>
        </w:rPr>
      </w:pPr>
      <w:bookmarkStart w:id="21" w:name="_Toc96333821"/>
      <w:r w:rsidRPr="00B749B7">
        <w:rPr>
          <w:sz w:val="22"/>
          <w:szCs w:val="22"/>
        </w:rPr>
        <w:t>Compositional Data in Machine learning</w:t>
      </w:r>
      <w:bookmarkEnd w:id="21"/>
    </w:p>
    <w:p w14:paraId="577ABA8F" w14:textId="006622E9" w:rsidR="00F644FF" w:rsidRDefault="00F644FF" w:rsidP="00096AD0">
      <w:pPr>
        <w:spacing w:line="360" w:lineRule="auto"/>
        <w:jc w:val="both"/>
        <w:rPr>
          <w:sz w:val="22"/>
          <w:szCs w:val="22"/>
        </w:rPr>
      </w:pPr>
      <w:r>
        <w:rPr>
          <w:sz w:val="22"/>
          <w:szCs w:val="22"/>
        </w:rPr>
        <w:t xml:space="preserve">In terms of statistical analysis, Machine Learning models are of great interest for microbiome analysis, as they allow predictions of biomarkers, phenotypes or microbial taxa, as well as other interesting tasks, that are not possible with the standard microbiome tool kit </w:t>
      </w:r>
      <w:sdt>
        <w:sdtPr>
          <w:rPr>
            <w:sz w:val="22"/>
            <w:szCs w:val="22"/>
          </w:rPr>
          <w:alias w:val="To edit, see citavi.com/edit"/>
          <w:tag w:val="CitaviPlaceholder#b6b26c18-29ec-4201-9620-7ba1b9789da1"/>
          <w:id w:val="-1607032988"/>
          <w:placeholder>
            <w:docPart w:val="DefaultPlaceholder_-1854013440"/>
          </w:placeholder>
        </w:sdtPr>
        <w:sdtEndPr/>
        <w:sdtContent>
          <w:r>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TBmM2Y3LTQwMGItNGIyOC05MGYzLWRlY2ZjOTk4MjkyZi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I2YjI2YzE4LTI5ZWMtNDIwMS05NjIwLTdiYTFiOTc4OWRhMSIsIlRleHQiOiIoTWFyY29zLVphbWJyYW5vIGV0IGFsLiAyMDIxKSIsIldBSVZlcnNpb24iOiI2LjExLjAuMCJ9}</w:instrText>
          </w:r>
          <w:r>
            <w:rPr>
              <w:sz w:val="22"/>
              <w:szCs w:val="22"/>
            </w:rPr>
            <w:fldChar w:fldCharType="separate"/>
          </w:r>
          <w:r w:rsidR="000550A2">
            <w:rPr>
              <w:sz w:val="22"/>
              <w:szCs w:val="22"/>
            </w:rPr>
            <w:t>(Marcos-Zambrano et al. 2021)</w:t>
          </w:r>
          <w:r>
            <w:rPr>
              <w:sz w:val="22"/>
              <w:szCs w:val="22"/>
            </w:rPr>
            <w:fldChar w:fldCharType="end"/>
          </w:r>
        </w:sdtContent>
      </w:sdt>
      <w:r>
        <w:rPr>
          <w:sz w:val="22"/>
          <w:szCs w:val="22"/>
        </w:rPr>
        <w:t xml:space="preserve">. Therefore, a correct application of Machine Learning models is key to reproducible and interpretable research results. Several studies </w:t>
      </w:r>
      <w:sdt>
        <w:sdtPr>
          <w:rPr>
            <w:sz w:val="22"/>
            <w:szCs w:val="22"/>
          </w:rPr>
          <w:alias w:val="To edit, see citavi.com/edit"/>
          <w:tag w:val="CitaviPlaceholder#9e7caab1-5094-4a6c-ac78-74124e573bbf"/>
          <w:id w:val="714930381"/>
          <w:placeholder>
            <w:docPart w:val="DefaultPlaceholder_-1854013440"/>
          </w:placeholder>
        </w:sdtPr>
        <w:sdtEndPr/>
        <w:sdtContent>
          <w:r>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TRmOWNhLTY2N2ItNDcwNC1iZjk3LWMxNGIxMDg4NzFlNyIsIlJhbmdlTGVuZ3RoIjoxOS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yZWYiOiI1In19XSwiQ2l0YXRpb25LZXlVcGRhdGVUeXBlIjowLCJDb2xsYWJvcmF0b3JzIjpbXSwiRGF0ZSI6IjExLzE3LzI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TExLjA4OTUzdjEiLCJVcmlTdHJpbmciOiJodHRwczovL2FyeGl2Lm9yZy9wZGYvMjExMS4wODk1M3Yx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xLTIxVDIzOjAzOjI2IiwiTW9kaWZpZWRCeSI6Il9KZW5uaWZlciBOZXVtYWllciIsIklkIjoiOTMzYjkzZmQtMzg4NS00YmM2LWFhMzMtNjU1ZjBhNTBiMzcxIiwiTW9kaWZpZWRPbiI6IjIwMjItMDEtMjFUMjM6MDM6Mj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2Ficy8yMTExLjA4OTUzdjEiLCJVcmlTdHJpbmciOiJodHRwOi8vYXJ4aXYub3JnL2Ficy8yMTExLjA4OTUzd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lbm5pZmVyIE5ldW1haWVyIiwiQ3JlYXRlZE9uIjoiMjAyMi0wMS0yMVQyMzowMzoyNiIsIk1vZGlmaWVkQnkiOiJfSmVubmlmZXIgTmV1bWFpZXIiLCJJZCI6IjBmYzljZWM5LTM4YjEtNGI2Ny1iMzEzLWJkMGNmOTJiNmZhOSIsIk1vZGlmaWVkT24iOiIyMDIyLTAxLTIxVDIzOjAzOjI2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wZGYvMjExMS4wODk1M3YxIiwiVXJpU3RyaW5nIjoiaHR0cDovL2FyeGl2Lm9yZy9wZGYvMjExMS4wODk1M3Y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}</w:instrText>
          </w:r>
          <w:r>
            <w:rPr>
              <w:sz w:val="22"/>
              <w:szCs w:val="22"/>
            </w:rPr>
            <w:fldChar w:fldCharType="separate"/>
          </w:r>
          <w:r w:rsidR="000550A2">
            <w:rPr>
              <w:sz w:val="22"/>
              <w:szCs w:val="22"/>
            </w:rPr>
            <w:t>(Zhang and Shi 2019; Coenders and Greenacre 2021)</w:t>
          </w:r>
          <w:r>
            <w:rPr>
              <w:sz w:val="22"/>
              <w:szCs w:val="22"/>
            </w:rPr>
            <w:fldChar w:fldCharType="end"/>
          </w:r>
        </w:sdtContent>
      </w:sdt>
      <w:r>
        <w:rPr>
          <w:sz w:val="22"/>
          <w:szCs w:val="22"/>
        </w:rPr>
        <w:t xml:space="preserve"> showed that log-ratio transformations improve the performance of machine learning models, but no large scale benchmarking has been conducted so far. </w:t>
      </w:r>
      <w:r w:rsidR="00CF66D9">
        <w:rPr>
          <w:sz w:val="22"/>
          <w:szCs w:val="22"/>
        </w:rPr>
        <w:t xml:space="preserve">Furthermore, employing log-ratio transformations leads to an increase in complexity in the correct application of machine learning models. Thus, it is of increasing importance to create a practical guide for all scientists who need to employ such analysis. </w:t>
      </w:r>
    </w:p>
    <w:p w14:paraId="6092283F" w14:textId="53D23FF8" w:rsidR="008F7A94" w:rsidRPr="00B749B7" w:rsidRDefault="003C131C" w:rsidP="00096AD0">
      <w:pPr>
        <w:spacing w:line="360" w:lineRule="auto"/>
        <w:jc w:val="both"/>
        <w:rPr>
          <w:sz w:val="22"/>
          <w:szCs w:val="22"/>
        </w:rPr>
      </w:pPr>
      <w:r w:rsidRPr="00B749B7">
        <w:rPr>
          <w:sz w:val="22"/>
          <w:szCs w:val="22"/>
        </w:rPr>
        <w:t>Predictive methods such as random forests (RF), artificial neural networks (ANN)</w:t>
      </w:r>
      <w:r w:rsidR="008D6C39" w:rsidRPr="00B749B7">
        <w:rPr>
          <w:sz w:val="22"/>
          <w:szCs w:val="22"/>
        </w:rPr>
        <w:t xml:space="preserve">, deep learning (DL) or support-vector machines (SVM) and other </w:t>
      </w:r>
      <w:r w:rsidR="00A47817" w:rsidRPr="00B749B7">
        <w:rPr>
          <w:sz w:val="22"/>
          <w:szCs w:val="22"/>
        </w:rPr>
        <w:t>methods</w:t>
      </w:r>
      <w:r w:rsidR="008D6C39" w:rsidRPr="00B749B7">
        <w:rPr>
          <w:sz w:val="22"/>
          <w:szCs w:val="22"/>
        </w:rPr>
        <w:t xml:space="preserve"> have become in the last years increasingly popular</w:t>
      </w:r>
      <w:r w:rsidR="00BA066E" w:rsidRPr="00B749B7">
        <w:rPr>
          <w:sz w:val="22"/>
          <w:szCs w:val="22"/>
        </w:rPr>
        <w:t xml:space="preserve"> </w:t>
      </w:r>
      <w:sdt>
        <w:sdtPr>
          <w:rPr>
            <w:sz w:val="22"/>
            <w:szCs w:val="22"/>
          </w:rPr>
          <w:alias w:val="To edit, see citavi.com/edit"/>
          <w:tag w:val="CitaviPlaceholder#6474a9a4-8355-4221-a809-54204646d694"/>
          <w:id w:val="1105082184"/>
          <w:placeholder>
            <w:docPart w:val="DefaultPlaceholder_-1854013440"/>
          </w:placeholder>
        </w:sdtPr>
        <w:sdtEndPr/>
        <w:sdtContent>
          <w:r w:rsidR="007742CA" w:rsidRPr="00B749B7">
            <w:rPr>
              <w:sz w:val="22"/>
              <w:szCs w:val="22"/>
            </w:rPr>
            <w:fldChar w:fldCharType="begin"/>
          </w:r>
          <w:r w:rsidR="002A3D6E"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zU1MDllLWRlN2YtNGYwYS05MWI2LWFlOGFjZGE3MWI2N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Y0NzRhOWE0LTgzNTUtNDIyMS1hODA5LTU0MjA0NjQ2ZDY5NCIsIlRleHQiOiIoVG9sb3NhbmEtRGVsZ2FkbyBldCBhbC4gMjAxOSkiLCJXQUlWZXJzaW9uIjoiNi4xMS4wLjAifQ==}</w:instrText>
          </w:r>
          <w:r w:rsidR="007742CA" w:rsidRPr="00B749B7">
            <w:rPr>
              <w:sz w:val="22"/>
              <w:szCs w:val="22"/>
            </w:rPr>
            <w:fldChar w:fldCharType="separate"/>
          </w:r>
          <w:r w:rsidR="000550A2">
            <w:rPr>
              <w:sz w:val="22"/>
              <w:szCs w:val="22"/>
            </w:rPr>
            <w:t>(Tolosana-Delgado et al. 2019)</w:t>
          </w:r>
          <w:r w:rsidR="007742CA" w:rsidRPr="00B749B7">
            <w:rPr>
              <w:sz w:val="22"/>
              <w:szCs w:val="22"/>
            </w:rPr>
            <w:fldChar w:fldCharType="end"/>
          </w:r>
        </w:sdtContent>
      </w:sdt>
      <w:r w:rsidR="007742CA" w:rsidRPr="00B749B7">
        <w:rPr>
          <w:sz w:val="22"/>
          <w:szCs w:val="22"/>
        </w:rPr>
        <w:t xml:space="preserve">. </w:t>
      </w:r>
      <w:r w:rsidR="000C0ADC" w:rsidRPr="00B749B7">
        <w:rPr>
          <w:sz w:val="22"/>
          <w:szCs w:val="22"/>
        </w:rPr>
        <w:t xml:space="preserve">Traditional machine learning methods can provide added predictive power with the price of limited explainability. Thus, balancing the predictive power with explainability becomes important for the conclusions. </w:t>
      </w:r>
    </w:p>
    <w:p w14:paraId="55F64388" w14:textId="2ECDE1C8" w:rsidR="00932FCD" w:rsidRPr="00B749B7" w:rsidRDefault="00CF66D9" w:rsidP="00096AD0">
      <w:pPr>
        <w:spacing w:line="360" w:lineRule="auto"/>
        <w:jc w:val="both"/>
        <w:rPr>
          <w:sz w:val="22"/>
          <w:szCs w:val="22"/>
        </w:rPr>
      </w:pPr>
      <w:r>
        <w:rPr>
          <w:sz w:val="22"/>
          <w:szCs w:val="22"/>
        </w:rPr>
        <w:t xml:space="preserve">Several </w:t>
      </w:r>
      <w:r w:rsidR="00A53C0A" w:rsidRPr="00B749B7">
        <w:rPr>
          <w:sz w:val="22"/>
          <w:szCs w:val="22"/>
        </w:rPr>
        <w:t>papers showed</w:t>
      </w:r>
      <w:r w:rsidR="006125A9" w:rsidRPr="00B749B7">
        <w:rPr>
          <w:sz w:val="22"/>
          <w:szCs w:val="22"/>
        </w:rPr>
        <w:t xml:space="preserve"> some interesting </w:t>
      </w:r>
      <w:r w:rsidR="008029FB" w:rsidRPr="00B749B7">
        <w:rPr>
          <w:sz w:val="22"/>
          <w:szCs w:val="22"/>
        </w:rPr>
        <w:t>observations</w:t>
      </w:r>
      <w:r w:rsidR="006125A9" w:rsidRPr="00B749B7">
        <w:rPr>
          <w:sz w:val="22"/>
          <w:szCs w:val="22"/>
        </w:rPr>
        <w:t xml:space="preserve"> which will be useful </w:t>
      </w:r>
      <w:r w:rsidR="0013319F" w:rsidRPr="00B749B7">
        <w:rPr>
          <w:sz w:val="22"/>
          <w:szCs w:val="22"/>
        </w:rPr>
        <w:t>for the purpose of this benchmarking pro</w:t>
      </w:r>
      <w:r w:rsidR="006E2124" w:rsidRPr="00B749B7">
        <w:rPr>
          <w:sz w:val="22"/>
          <w:szCs w:val="22"/>
        </w:rPr>
        <w:t>j</w:t>
      </w:r>
      <w:r w:rsidR="0013319F" w:rsidRPr="00B749B7">
        <w:rPr>
          <w:sz w:val="22"/>
          <w:szCs w:val="22"/>
        </w:rPr>
        <w:t>e</w:t>
      </w:r>
      <w:r w:rsidR="006E2124" w:rsidRPr="00B749B7">
        <w:rPr>
          <w:sz w:val="22"/>
          <w:szCs w:val="22"/>
        </w:rPr>
        <w:t>c</w:t>
      </w:r>
      <w:r w:rsidR="0013319F" w:rsidRPr="00B749B7">
        <w:rPr>
          <w:sz w:val="22"/>
          <w:szCs w:val="22"/>
        </w:rPr>
        <w:t xml:space="preserve">t. </w:t>
      </w:r>
      <w:r w:rsidR="006E2124" w:rsidRPr="00B749B7">
        <w:rPr>
          <w:sz w:val="22"/>
          <w:szCs w:val="22"/>
        </w:rPr>
        <w:t xml:space="preserve">In 2019, Zhang and Shi </w:t>
      </w:r>
      <w:r w:rsidR="00364E78" w:rsidRPr="00B749B7">
        <w:rPr>
          <w:sz w:val="22"/>
          <w:szCs w:val="22"/>
        </w:rPr>
        <w:t xml:space="preserve">compared several machine learning algorithms on geological compositional data and showed that overall, RF was the best performing model and </w:t>
      </w:r>
      <w:r w:rsidR="00364E78" w:rsidRPr="00B749B7">
        <w:rPr>
          <w:sz w:val="22"/>
          <w:szCs w:val="22"/>
        </w:rPr>
        <w:lastRenderedPageBreak/>
        <w:t>that ILR and CLR were superior to ALR</w:t>
      </w:r>
      <w:r w:rsidR="00076154" w:rsidRPr="00B749B7">
        <w:rPr>
          <w:sz w:val="22"/>
          <w:szCs w:val="22"/>
        </w:rPr>
        <w:t xml:space="preserve"> </w:t>
      </w:r>
      <w:sdt>
        <w:sdtPr>
          <w:rPr>
            <w:sz w:val="22"/>
            <w:szCs w:val="22"/>
          </w:rPr>
          <w:alias w:val="To edit, see citavi.com/edit"/>
          <w:tag w:val="CitaviPlaceholder#69cb0f53-a89a-427f-b4ce-f0223911eecb"/>
          <w:id w:val="98458380"/>
          <w:placeholder>
            <w:docPart w:val="DefaultPlaceholder_-1854013440"/>
          </w:placeholder>
        </w:sdtPr>
        <w:sdtEndPr/>
        <w:sdtContent>
          <w:r w:rsidR="00647C9B" w:rsidRPr="00B749B7">
            <w:rPr>
              <w:sz w:val="22"/>
              <w:szCs w:val="22"/>
            </w:rPr>
            <w:fldChar w:fldCharType="begin"/>
          </w:r>
          <w:r w:rsidR="00647C9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jdhNmIzLTQzZmMtNDU1MC1iM2VlLWU4ZDBjODdlN2RhOSIsIlJhbmdlTGVuZ3RoIjoyMC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XSwiRm9ybWF0dGVkVGV4dCI6eyIkaWQiOiIxMCIsIkNvdW50IjoxLCJUZXh0VW5pdHMiOlt7IiRpZCI6IjExIiwiRm9udFN0eWxlIjp7IiRpZCI6IjEyIiwiTmV1dHJhbCI6dHJ1ZX0sIlJlYWRpbmdPcmRlciI6MSwiVGV4dCI6IihaaGFuZyBhbmQgU2hpIDIwMTkpIn1dfSwiVGFnIjoiQ2l0YXZpUGxhY2Vob2xkZXIjNjljYjBmNTMtYTg5YS00MjdmLWI0Y2UtZjAyMjM5MTFlZWNiIiwiVGV4dCI6IihaaGFuZyBhbmQgU2hpIDIwMTkpIiwiV0FJVmVyc2lvbiI6IjYuMTEuMC4wIn0=}</w:instrText>
          </w:r>
          <w:r w:rsidR="00647C9B" w:rsidRPr="00B749B7">
            <w:rPr>
              <w:sz w:val="22"/>
              <w:szCs w:val="22"/>
            </w:rPr>
            <w:fldChar w:fldCharType="separate"/>
          </w:r>
          <w:r w:rsidR="000550A2">
            <w:rPr>
              <w:sz w:val="22"/>
              <w:szCs w:val="22"/>
            </w:rPr>
            <w:t>(Zhang and Shi 2019)</w:t>
          </w:r>
          <w:r w:rsidR="00647C9B" w:rsidRPr="00B749B7">
            <w:rPr>
              <w:sz w:val="22"/>
              <w:szCs w:val="22"/>
            </w:rPr>
            <w:fldChar w:fldCharType="end"/>
          </w:r>
        </w:sdtContent>
      </w:sdt>
      <w:r w:rsidR="00364E78" w:rsidRPr="00B749B7">
        <w:rPr>
          <w:sz w:val="22"/>
          <w:szCs w:val="22"/>
        </w:rPr>
        <w:t xml:space="preserve">. </w:t>
      </w:r>
      <w:r w:rsidR="004E5FCA" w:rsidRPr="00B749B7">
        <w:rPr>
          <w:sz w:val="22"/>
          <w:szCs w:val="22"/>
        </w:rPr>
        <w:t>Tolosana-Delgado et al. (2019)</w:t>
      </w:r>
      <w:r w:rsidR="00D8672C" w:rsidRPr="00B749B7">
        <w:rPr>
          <w:sz w:val="22"/>
          <w:szCs w:val="22"/>
        </w:rPr>
        <w:t xml:space="preserve"> showed that </w:t>
      </w:r>
      <w:r w:rsidR="000D6655" w:rsidRPr="00B749B7">
        <w:rPr>
          <w:sz w:val="22"/>
          <w:szCs w:val="22"/>
        </w:rPr>
        <w:t xml:space="preserve">ridge regression and SVM both need ILR. </w:t>
      </w:r>
      <w:r w:rsidR="00D8672C" w:rsidRPr="00B749B7">
        <w:rPr>
          <w:sz w:val="22"/>
          <w:szCs w:val="22"/>
        </w:rPr>
        <w:t>More</w:t>
      </w:r>
      <w:r w:rsidR="00647C9B" w:rsidRPr="00B749B7">
        <w:rPr>
          <w:sz w:val="22"/>
          <w:szCs w:val="22"/>
        </w:rPr>
        <w:t xml:space="preserve"> observations were also made by Quinn et al. 2020. They performed </w:t>
      </w:r>
      <w:r w:rsidR="001C4751" w:rsidRPr="00B749B7">
        <w:rPr>
          <w:sz w:val="22"/>
          <w:szCs w:val="22"/>
        </w:rPr>
        <w:t xml:space="preserve">linear discriminant analysis (LDR) </w:t>
      </w:r>
      <w:r w:rsidR="00DD368B" w:rsidRPr="00B749B7">
        <w:rPr>
          <w:sz w:val="22"/>
          <w:szCs w:val="22"/>
        </w:rPr>
        <w:t xml:space="preserve">on ILR-transformed data </w:t>
      </w:r>
      <w:r w:rsidR="00345329" w:rsidRPr="00B749B7">
        <w:rPr>
          <w:sz w:val="22"/>
          <w:szCs w:val="22"/>
        </w:rPr>
        <w:t xml:space="preserve">and </w:t>
      </w:r>
      <w:r w:rsidR="004B4D31" w:rsidRPr="00B749B7">
        <w:rPr>
          <w:sz w:val="22"/>
          <w:szCs w:val="22"/>
        </w:rPr>
        <w:t>p</w:t>
      </w:r>
      <w:r w:rsidR="00345329" w:rsidRPr="00B749B7">
        <w:rPr>
          <w:sz w:val="22"/>
          <w:szCs w:val="22"/>
        </w:rPr>
        <w:t xml:space="preserve">artial least squares (PLS) to CLR-transformed data and showed good predictive results </w:t>
      </w:r>
      <w:sdt>
        <w:sdtPr>
          <w:rPr>
            <w:sz w:val="22"/>
            <w:szCs w:val="22"/>
          </w:rPr>
          <w:alias w:val="To edit, see citavi.com/edit"/>
          <w:tag w:val="CitaviPlaceholder#c627e10a-4ab2-4e8a-a7d1-a53d9b1a2578"/>
          <w:id w:val="754170153"/>
          <w:placeholder>
            <w:docPart w:val="DefaultPlaceholder_-1854013440"/>
          </w:placeholder>
        </w:sdtPr>
        <w:sdtEndPr/>
        <w:sdtContent>
          <w:r w:rsidR="00345329"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M2YzVmLTBkYmQtNDk2ZS1hMThmLWJjNDQ0MzM4NmIzZSIsIlJhbmdlTGVuZ3RoIjoyMCwiUmVmZXJlbmNlSWQiOiJiOGQ1MWUyMS1mNWMyLTRlNTQtODAyMS1kYTFiOTIyZWZj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XSwiQ2l0YXRpb25LZXlVcGRhdGVUeXBlIjowLCJDb2xsYWJvcmF0b3JzIjpbXSwiRGF0ZTIiOiI0LzcvMjAyMCIsIkRvaSI6IjEwLjExMjgvbVN5c3RlbXMuMDAyMzAtMTku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jI2NTMxNCIsIlVyaVN0cmluZyI6Imh0dHA6Ly93d3cubmNiaS5ubG0ubmloLmdvdi9wdWJtZWQvMzIyNjUz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NTVhNDk0YzEtMzY5Ny00MTA0LWI4OTAtMzBjYzI1ODcwYmZjIiwiTW9kaWZpZWRPbiI6IjIwMjItMDEtMjFUMjM6MDM6Mj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3MTQxODg5IiwiVXJpU3RyaW5nIjoiaHR0cHM6Ly93d3cubmNiaS5ubG0ubmloLmdvdi9wbWMvYXJ0aWNsZXMvUE1DNzE0MTg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NzdhM2VmZWQtYWMzZC00ODNjLTkwZWItN2ZiN2JiZGU3NmM5IiwiTW9kaWZpZWRPbiI6IjIwMjItMDEtMjFUMjM6MDM6Mj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I4L21TeXN0ZW1zLjAwMjMwLTE5IiwiVXJpU3RyaW5nIjoiaHR0cHM6Ly9kb2kub3JnLzEwLjExMjgvbVN5c3RlbXMuMDAyMzAtMTku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}</w:instrText>
          </w:r>
          <w:r w:rsidR="00345329" w:rsidRPr="00B749B7">
            <w:rPr>
              <w:sz w:val="22"/>
              <w:szCs w:val="22"/>
            </w:rPr>
            <w:fldChar w:fldCharType="separate"/>
          </w:r>
          <w:r w:rsidR="007A1CED">
            <w:rPr>
              <w:sz w:val="22"/>
              <w:szCs w:val="22"/>
            </w:rPr>
            <w:t>(Quinn and Erb 2020)</w:t>
          </w:r>
          <w:r w:rsidR="00345329" w:rsidRPr="00B749B7">
            <w:rPr>
              <w:sz w:val="22"/>
              <w:szCs w:val="22"/>
            </w:rPr>
            <w:fldChar w:fldCharType="end"/>
          </w:r>
        </w:sdtContent>
      </w:sdt>
      <w:r w:rsidR="00345329" w:rsidRPr="00B749B7">
        <w:rPr>
          <w:sz w:val="22"/>
          <w:szCs w:val="22"/>
        </w:rPr>
        <w:t xml:space="preserve">. </w:t>
      </w:r>
      <w:r w:rsidR="000D6655" w:rsidRPr="00B749B7">
        <w:rPr>
          <w:sz w:val="22"/>
          <w:szCs w:val="22"/>
        </w:rPr>
        <w:t xml:space="preserve">Neural Networks require further research, but does not seem to be equivariant </w:t>
      </w:r>
      <w:sdt>
        <w:sdtPr>
          <w:rPr>
            <w:sz w:val="22"/>
            <w:szCs w:val="22"/>
          </w:rPr>
          <w:alias w:val="To edit, see citavi.com/edit"/>
          <w:tag w:val="CitaviPlaceholder#79e40979-be84-4310-aaf9-557d0b935dfb"/>
          <w:id w:val="-1546747870"/>
          <w:placeholder>
            <w:docPart w:val="DefaultPlaceholder_-1854013440"/>
          </w:placeholder>
        </w:sdtPr>
        <w:sdtEndPr/>
        <w:sdtContent>
          <w:r w:rsidR="000D6655" w:rsidRPr="00B749B7">
            <w:rPr>
              <w:sz w:val="22"/>
              <w:szCs w:val="22"/>
            </w:rPr>
            <w:fldChar w:fldCharType="begin"/>
          </w:r>
          <w:r w:rsidR="000D6655"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WZiODU5LTQ3MWYtNGZlMy04NjcwLTU3OTg0NDFmMTFiO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c5ZTQwOTc5LWJlODQtNDMxMC1hYWY5LTU1N2QwYjkzNWRmYiIsIlRleHQiOiIoVG9sb3NhbmEtRGVsZ2FkbyBldCBhbC4gMjAxOSkiLCJXQUlWZXJzaW9uIjoiNi4xMS4wLjAifQ==}</w:instrText>
          </w:r>
          <w:r w:rsidR="000D6655" w:rsidRPr="00B749B7">
            <w:rPr>
              <w:sz w:val="22"/>
              <w:szCs w:val="22"/>
            </w:rPr>
            <w:fldChar w:fldCharType="separate"/>
          </w:r>
          <w:r w:rsidR="000550A2">
            <w:rPr>
              <w:sz w:val="22"/>
              <w:szCs w:val="22"/>
            </w:rPr>
            <w:t>(Tolosana-Delgado et al. 2019)</w:t>
          </w:r>
          <w:r w:rsidR="000D6655" w:rsidRPr="00B749B7">
            <w:rPr>
              <w:sz w:val="22"/>
              <w:szCs w:val="22"/>
            </w:rPr>
            <w:fldChar w:fldCharType="end"/>
          </w:r>
        </w:sdtContent>
      </w:sdt>
      <w:r w:rsidR="000D6655" w:rsidRPr="00B749B7">
        <w:rPr>
          <w:sz w:val="22"/>
          <w:szCs w:val="22"/>
        </w:rPr>
        <w:t>.</w:t>
      </w:r>
    </w:p>
    <w:p w14:paraId="568BDD8D" w14:textId="18B34990" w:rsidR="00DE4696" w:rsidRPr="00B749B7" w:rsidRDefault="001118FA" w:rsidP="00096AD0">
      <w:pPr>
        <w:spacing w:line="360" w:lineRule="auto"/>
        <w:jc w:val="both"/>
        <w:rPr>
          <w:sz w:val="22"/>
          <w:szCs w:val="22"/>
        </w:rPr>
      </w:pPr>
      <w:r w:rsidRPr="00B749B7">
        <w:rPr>
          <w:sz w:val="22"/>
          <w:szCs w:val="22"/>
        </w:rPr>
        <w:t>Th</w:t>
      </w:r>
      <w:r w:rsidR="00AB1410" w:rsidRPr="00B749B7">
        <w:rPr>
          <w:sz w:val="22"/>
          <w:szCs w:val="22"/>
        </w:rPr>
        <w:t>ese observations</w:t>
      </w:r>
      <w:r w:rsidRPr="00B749B7">
        <w:rPr>
          <w:sz w:val="22"/>
          <w:szCs w:val="22"/>
        </w:rPr>
        <w:t xml:space="preserve"> demonstrate the core problematic of compositional data. Log-ratio selection in linear and generalized linear models is</w:t>
      </w:r>
      <w:r w:rsidR="00CA506D" w:rsidRPr="00B749B7">
        <w:rPr>
          <w:sz w:val="22"/>
          <w:szCs w:val="22"/>
        </w:rPr>
        <w:t xml:space="preserve"> not easily chosen and depends heavily on the observations at hand. </w:t>
      </w:r>
      <w:r w:rsidR="00FE597D" w:rsidRPr="00B749B7">
        <w:rPr>
          <w:sz w:val="22"/>
          <w:szCs w:val="22"/>
        </w:rPr>
        <w:t xml:space="preserve">The reason why ALR was outperformed by Zhang and Shis study (2019) </w:t>
      </w:r>
      <w:r w:rsidR="0051128A" w:rsidRPr="00B749B7">
        <w:rPr>
          <w:sz w:val="22"/>
          <w:szCs w:val="22"/>
        </w:rPr>
        <w:t xml:space="preserve">for example, </w:t>
      </w:r>
      <w:r w:rsidR="00FE597D" w:rsidRPr="00B749B7">
        <w:rPr>
          <w:sz w:val="22"/>
          <w:szCs w:val="22"/>
        </w:rPr>
        <w:t xml:space="preserve">was probably due to a </w:t>
      </w:r>
      <w:r w:rsidR="00DE4696" w:rsidRPr="00B749B7">
        <w:rPr>
          <w:sz w:val="22"/>
          <w:szCs w:val="22"/>
        </w:rPr>
        <w:t xml:space="preserve">badly chosen reference and </w:t>
      </w:r>
      <w:r w:rsidR="00673DC6" w:rsidRPr="00B749B7">
        <w:rPr>
          <w:sz w:val="22"/>
          <w:szCs w:val="22"/>
        </w:rPr>
        <w:t>this</w:t>
      </w:r>
      <w:r w:rsidR="00DE4696" w:rsidRPr="00B749B7">
        <w:rPr>
          <w:sz w:val="22"/>
          <w:szCs w:val="22"/>
        </w:rPr>
        <w:t xml:space="preserve"> makes the direct comparison </w:t>
      </w:r>
      <w:r w:rsidR="00673DC6" w:rsidRPr="00B749B7">
        <w:rPr>
          <w:sz w:val="22"/>
          <w:szCs w:val="22"/>
        </w:rPr>
        <w:t xml:space="preserve">of several studies </w:t>
      </w:r>
      <w:r w:rsidR="00DE4696" w:rsidRPr="00B749B7">
        <w:rPr>
          <w:sz w:val="22"/>
          <w:szCs w:val="22"/>
        </w:rPr>
        <w:t>difficult.</w:t>
      </w:r>
      <w:r w:rsidR="001B774D">
        <w:rPr>
          <w:sz w:val="22"/>
          <w:szCs w:val="22"/>
        </w:rPr>
        <w:t xml:space="preserve"> In general, log-ratio transformations seem to ou</w:t>
      </w:r>
      <w:r w:rsidR="00CD2D34">
        <w:rPr>
          <w:sz w:val="22"/>
          <w:szCs w:val="22"/>
        </w:rPr>
        <w:t>t</w:t>
      </w:r>
      <w:r w:rsidR="001B774D">
        <w:rPr>
          <w:sz w:val="22"/>
          <w:szCs w:val="22"/>
        </w:rPr>
        <w:t>perform raw proportions for classification tasks</w:t>
      </w:r>
      <w:r w:rsidR="001B774D" w:rsidRPr="00CD2D34">
        <w:rPr>
          <w:sz w:val="22"/>
          <w:szCs w:val="22"/>
        </w:rPr>
        <w:t>, but it is not clear how log-ratio transformations relate to the changes in predictive performance.</w:t>
      </w:r>
    </w:p>
    <w:p w14:paraId="5E9F9473" w14:textId="02A9B3CC" w:rsidR="00647C9B" w:rsidRPr="00B749B7" w:rsidRDefault="00DE4696" w:rsidP="003B1881">
      <w:pPr>
        <w:spacing w:line="360" w:lineRule="auto"/>
        <w:jc w:val="both"/>
        <w:rPr>
          <w:sz w:val="22"/>
          <w:szCs w:val="22"/>
        </w:rPr>
      </w:pPr>
      <w:commentRangeStart w:id="22"/>
      <w:commentRangeStart w:id="23"/>
      <w:commentRangeStart w:id="24"/>
      <w:r w:rsidRPr="00B749B7">
        <w:rPr>
          <w:sz w:val="22"/>
          <w:szCs w:val="22"/>
        </w:rPr>
        <w:t>In an attempt to alleviate the subjectivity</w:t>
      </w:r>
      <w:r w:rsidR="001B774D">
        <w:rPr>
          <w:sz w:val="22"/>
          <w:szCs w:val="22"/>
        </w:rPr>
        <w:t xml:space="preserve"> </w:t>
      </w:r>
      <w:r w:rsidR="008A7F2E">
        <w:rPr>
          <w:sz w:val="22"/>
          <w:szCs w:val="22"/>
        </w:rPr>
        <w:t>in deciding which</w:t>
      </w:r>
      <w:commentRangeEnd w:id="22"/>
      <w:r w:rsidR="00B647C9" w:rsidRPr="00B749B7">
        <w:rPr>
          <w:rStyle w:val="CommentReference"/>
          <w:sz w:val="22"/>
          <w:szCs w:val="22"/>
        </w:rPr>
        <w:commentReference w:id="22"/>
      </w:r>
      <w:commentRangeEnd w:id="23"/>
      <w:r w:rsidR="00B647C9" w:rsidRPr="00B749B7">
        <w:rPr>
          <w:rStyle w:val="CommentReference"/>
          <w:sz w:val="22"/>
          <w:szCs w:val="22"/>
        </w:rPr>
        <w:commentReference w:id="23"/>
      </w:r>
      <w:commentRangeEnd w:id="24"/>
      <w:r w:rsidR="00F11E3C">
        <w:rPr>
          <w:rStyle w:val="CommentReference"/>
        </w:rPr>
        <w:commentReference w:id="24"/>
      </w:r>
      <w:r w:rsidR="00765D13" w:rsidRPr="00B749B7">
        <w:rPr>
          <w:sz w:val="22"/>
          <w:szCs w:val="22"/>
        </w:rPr>
        <w:t xml:space="preserve"> </w:t>
      </w:r>
      <w:r w:rsidR="00765D13" w:rsidRPr="00B749B7">
        <w:rPr>
          <w:sz w:val="22"/>
          <w:szCs w:val="22"/>
        </w:rPr>
        <w:t>log-transformations</w:t>
      </w:r>
      <w:r w:rsidR="008A7F2E">
        <w:rPr>
          <w:sz w:val="22"/>
          <w:szCs w:val="22"/>
        </w:rPr>
        <w:t xml:space="preserve"> </w:t>
      </w:r>
      <w:r w:rsidR="008A7F2E">
        <w:rPr>
          <w:sz w:val="22"/>
          <w:szCs w:val="22"/>
        </w:rPr>
        <w:t>to use</w:t>
      </w:r>
      <w:r w:rsidRPr="00B749B7">
        <w:rPr>
          <w:sz w:val="22"/>
          <w:szCs w:val="22"/>
        </w:rPr>
        <w:t xml:space="preserve">, </w:t>
      </w:r>
      <w:r w:rsidR="005230CB" w:rsidRPr="00B749B7">
        <w:rPr>
          <w:sz w:val="22"/>
          <w:szCs w:val="22"/>
        </w:rPr>
        <w:t xml:space="preserve">Rivera-Pinto et al. </w:t>
      </w:r>
      <w:r w:rsidRPr="00B749B7">
        <w:rPr>
          <w:sz w:val="22"/>
          <w:szCs w:val="22"/>
        </w:rPr>
        <w:t xml:space="preserve">(2018) </w:t>
      </w:r>
      <w:r w:rsidR="005230CB" w:rsidRPr="00B749B7">
        <w:rPr>
          <w:sz w:val="22"/>
          <w:szCs w:val="22"/>
        </w:rPr>
        <w:t xml:space="preserve">proposed </w:t>
      </w:r>
      <w:r w:rsidR="005230CB" w:rsidRPr="00B749B7">
        <w:rPr>
          <w:i/>
          <w:iCs/>
          <w:sz w:val="22"/>
          <w:szCs w:val="22"/>
        </w:rPr>
        <w:t>selbal</w:t>
      </w:r>
      <w:r w:rsidR="005230CB" w:rsidRPr="00B749B7">
        <w:rPr>
          <w:sz w:val="22"/>
          <w:szCs w:val="22"/>
        </w:rPr>
        <w:t xml:space="preserve">. It is a </w:t>
      </w:r>
      <w:r w:rsidR="00D86278" w:rsidRPr="00B749B7">
        <w:rPr>
          <w:sz w:val="22"/>
          <w:szCs w:val="22"/>
        </w:rPr>
        <w:t xml:space="preserve">greedy stepwise algorithm </w:t>
      </w:r>
      <w:r w:rsidR="005230CB" w:rsidRPr="00B749B7">
        <w:rPr>
          <w:sz w:val="22"/>
          <w:szCs w:val="22"/>
        </w:rPr>
        <w:t>that searches for a sparse model that adequately explains the response variable of interest. In multiple regression a new taxon is added to the model each time and assessed if it</w:t>
      </w:r>
      <w:r w:rsidR="00D86278" w:rsidRPr="00B749B7">
        <w:rPr>
          <w:sz w:val="22"/>
          <w:szCs w:val="22"/>
        </w:rPr>
        <w:t xml:space="preserve">s relative abundance (or balance) </w:t>
      </w:r>
      <w:r w:rsidR="00F162F2" w:rsidRPr="00B749B7">
        <w:rPr>
          <w:sz w:val="22"/>
          <w:szCs w:val="22"/>
        </w:rPr>
        <w:t>is</w:t>
      </w:r>
      <w:r w:rsidR="00D86278" w:rsidRPr="00B749B7">
        <w:rPr>
          <w:sz w:val="22"/>
          <w:szCs w:val="22"/>
        </w:rPr>
        <w:t xml:space="preserve"> predictive of the outcome</w:t>
      </w:r>
      <w:r w:rsidR="0051128A" w:rsidRPr="00B749B7">
        <w:rPr>
          <w:sz w:val="22"/>
          <w:szCs w:val="22"/>
        </w:rPr>
        <w:t xml:space="preserve"> </w:t>
      </w:r>
      <w:sdt>
        <w:sdtPr>
          <w:rPr>
            <w:sz w:val="22"/>
            <w:szCs w:val="22"/>
          </w:rPr>
          <w:alias w:val="To edit, see citavi.com/edit"/>
          <w:tag w:val="CitaviPlaceholder#e821c350-f52a-4281-9499-e5ab86e884da"/>
          <w:id w:val="-787807189"/>
          <w:placeholder>
            <w:docPart w:val="DefaultPlaceholder_-1854013440"/>
          </w:placeholder>
        </w:sdtPr>
        <w:sdtEndPr/>
        <w:sdtContent>
          <w:r w:rsidR="0051128A"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NTc0ZDU4LTRkMDgtNGRlYi1hYjg2LTI0NjI5NGNlOWRlYiIsIlJhbmdlTGVuZ3RoIjoyNiwiUmVmZXJlbmNlSWQiOiIxNTJjNDM0Ny0xOWViLTQwNjItYTI0Mi1mYWFhNTZmOTMz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2MDUwNjMzIiwiVXJpU3RyaW5nIjoiaHR0cHM6Ly93d3cubmNiaS5ubG0ubmloLmdvdi9wbWMvYXJ0aWNsZXMvUE1DNjA1MDYz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ODQ0ZDE4NmUtZjBjMy00MDIyLTlkZmUtMWZjNzVmNjllNjg5IiwiTW9kaWZpZWRPbiI6IjIwMjItMDEtMjFUMjM6MDM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I4L21TeXN0ZW1zLjAwMDUzLTE4IiwiVXJpU3RyaW5nIjoiaHR0cHM6Ly9kb2kub3JnLzEwLjExMjgvbVN5c3RlbXMuMDAwNTMtMTgu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Yzg1OTMzZS00ZDY1LTQ3NWQtYjJkYS0yOGZiOGY4Mjk2YzYiLCJNb2RpZmllZE9uIjoiMjAyMi0wMS0yMVQyMzowMzoyNi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MwMDM1MjM0IiwiVXJpU3RyaW5nIjoiaHR0cDovL3d3dy5uY2JpLm5sbS5uaWguZ292L3B1Ym1lZC8zMDAzNTIz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}</w:instrText>
          </w:r>
          <w:r w:rsidR="0051128A" w:rsidRPr="00B749B7">
            <w:rPr>
              <w:sz w:val="22"/>
              <w:szCs w:val="22"/>
            </w:rPr>
            <w:fldChar w:fldCharType="separate"/>
          </w:r>
          <w:r w:rsidR="000550A2">
            <w:rPr>
              <w:sz w:val="22"/>
              <w:szCs w:val="22"/>
            </w:rPr>
            <w:t>(Rivera-Pinto et al. 2018)</w:t>
          </w:r>
          <w:r w:rsidR="0051128A" w:rsidRPr="00B749B7">
            <w:rPr>
              <w:sz w:val="22"/>
              <w:szCs w:val="22"/>
            </w:rPr>
            <w:fldChar w:fldCharType="end"/>
          </w:r>
        </w:sdtContent>
      </w:sdt>
      <w:r w:rsidR="00D86278" w:rsidRPr="00B749B7">
        <w:rPr>
          <w:sz w:val="22"/>
          <w:szCs w:val="22"/>
        </w:rPr>
        <w:t>.</w:t>
      </w:r>
      <w:r w:rsidR="008A7F2E">
        <w:rPr>
          <w:sz w:val="22"/>
          <w:szCs w:val="22"/>
        </w:rPr>
        <w:t xml:space="preserve"> It has been developed specifically for microbiome data and </w:t>
      </w:r>
      <w:r w:rsidR="001B774D">
        <w:rPr>
          <w:sz w:val="22"/>
          <w:szCs w:val="22"/>
        </w:rPr>
        <w:t>has been shown to work effectively.</w:t>
      </w:r>
      <w:r w:rsidR="00F162F2" w:rsidRPr="00B749B7">
        <w:rPr>
          <w:sz w:val="22"/>
          <w:szCs w:val="22"/>
        </w:rPr>
        <w:t xml:space="preserve"> </w:t>
      </w:r>
      <w:r w:rsidR="00993DEF">
        <w:rPr>
          <w:sz w:val="22"/>
          <w:szCs w:val="22"/>
        </w:rPr>
        <w:t>Another</w:t>
      </w:r>
      <w:r w:rsidR="00F162F2" w:rsidRPr="00B749B7">
        <w:rPr>
          <w:sz w:val="22"/>
          <w:szCs w:val="22"/>
        </w:rPr>
        <w:t xml:space="preserve"> algorithm was implemented </w:t>
      </w:r>
      <w:r w:rsidR="00E51724" w:rsidRPr="00B749B7">
        <w:rPr>
          <w:sz w:val="22"/>
          <w:szCs w:val="22"/>
        </w:rPr>
        <w:t xml:space="preserve">by </w:t>
      </w:r>
      <w:sdt>
        <w:sdtPr>
          <w:rPr>
            <w:sz w:val="22"/>
            <w:szCs w:val="22"/>
          </w:rPr>
          <w:alias w:val="To edit, see citavi.com/edit"/>
          <w:tag w:val="CitaviPlaceholder#89b5dbd4-02b2-4c2c-b9c0-a454490c8d0f"/>
          <w:id w:val="113563709"/>
          <w:placeholder>
            <w:docPart w:val="DefaultPlaceholder_-1854013440"/>
          </w:placeholder>
        </w:sdtPr>
        <w:sdtEndPr/>
        <w:sdtContent>
          <w:r w:rsidR="00E51724" w:rsidRPr="00B749B7">
            <w:rPr>
              <w:sz w:val="22"/>
              <w:szCs w:val="22"/>
            </w:rPr>
            <w:fldChar w:fldCharType="begin"/>
          </w:r>
          <w:r w:rsidR="00E51724"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ZjI3NjAyLWFiNDUtNDM2Yy1hOTljLTE1M2UxNzdkZTJiNi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4OWI1ZGJkNC0wMmIyLTRjMmMtYjljMC1hNDU0NDkwYzhkMGYiLCJUZXh0IjoiKEdvcmRvbi1Sb2RyaWd1ZXogZXQgYWwuIDIwMjEpIiwiV0FJVmVyc2lvbiI6IjYuMTEuMC4wIn0=}</w:instrText>
          </w:r>
          <w:r w:rsidR="00E51724" w:rsidRPr="00B749B7">
            <w:rPr>
              <w:sz w:val="22"/>
              <w:szCs w:val="22"/>
            </w:rPr>
            <w:fldChar w:fldCharType="separate"/>
          </w:r>
          <w:r w:rsidR="000550A2">
            <w:rPr>
              <w:sz w:val="22"/>
              <w:szCs w:val="22"/>
            </w:rPr>
            <w:t>(Gordon-Rodriguez et al. 2021)</w:t>
          </w:r>
          <w:r w:rsidR="00E51724" w:rsidRPr="00B749B7">
            <w:rPr>
              <w:sz w:val="22"/>
              <w:szCs w:val="22"/>
            </w:rPr>
            <w:fldChar w:fldCharType="end"/>
          </w:r>
        </w:sdtContent>
      </w:sdt>
      <w:r w:rsidR="00E51724" w:rsidRPr="00B749B7">
        <w:rPr>
          <w:sz w:val="22"/>
          <w:szCs w:val="22"/>
        </w:rPr>
        <w:t xml:space="preserve"> i</w:t>
      </w:r>
      <w:r w:rsidR="00F162F2" w:rsidRPr="00B749B7">
        <w:rPr>
          <w:sz w:val="22"/>
          <w:szCs w:val="22"/>
        </w:rPr>
        <w:t xml:space="preserve">n </w:t>
      </w:r>
      <w:r w:rsidR="00E51724" w:rsidRPr="003B1881">
        <w:rPr>
          <w:sz w:val="22"/>
          <w:szCs w:val="22"/>
        </w:rPr>
        <w:t xml:space="preserve">CoDaCoRe </w:t>
      </w:r>
      <w:r w:rsidR="00936E66" w:rsidRPr="003B1881">
        <w:rPr>
          <w:sz w:val="22"/>
          <w:szCs w:val="22"/>
        </w:rPr>
        <w:t>(</w:t>
      </w:r>
      <w:r w:rsidR="00936E66" w:rsidRPr="00993DEF">
        <w:rPr>
          <w:b/>
          <w:bCs/>
          <w:sz w:val="22"/>
          <w:szCs w:val="22"/>
        </w:rPr>
        <w:t>C</w:t>
      </w:r>
      <w:r w:rsidR="00936E66" w:rsidRPr="003B1881">
        <w:rPr>
          <w:sz w:val="22"/>
          <w:szCs w:val="22"/>
        </w:rPr>
        <w:t xml:space="preserve">ompositional </w:t>
      </w:r>
      <w:r w:rsidR="00936E66" w:rsidRPr="00993DEF">
        <w:rPr>
          <w:b/>
          <w:bCs/>
          <w:sz w:val="22"/>
          <w:szCs w:val="22"/>
        </w:rPr>
        <w:t>D</w:t>
      </w:r>
      <w:r w:rsidR="00936E66" w:rsidRPr="003B1881">
        <w:rPr>
          <w:sz w:val="22"/>
          <w:szCs w:val="22"/>
        </w:rPr>
        <w:t xml:space="preserve">ata via </w:t>
      </w:r>
      <w:r w:rsidR="00936E66" w:rsidRPr="00993DEF">
        <w:rPr>
          <w:b/>
          <w:bCs/>
          <w:sz w:val="22"/>
          <w:szCs w:val="22"/>
        </w:rPr>
        <w:t>C</w:t>
      </w:r>
      <w:r w:rsidR="00936E66" w:rsidRPr="003B1881">
        <w:rPr>
          <w:sz w:val="22"/>
          <w:szCs w:val="22"/>
        </w:rPr>
        <w:t xml:space="preserve">ontinuous </w:t>
      </w:r>
      <w:r w:rsidR="00936E66" w:rsidRPr="00993DEF">
        <w:rPr>
          <w:b/>
          <w:bCs/>
          <w:sz w:val="22"/>
          <w:szCs w:val="22"/>
        </w:rPr>
        <w:t>R</w:t>
      </w:r>
      <w:r w:rsidR="00936E66" w:rsidRPr="003B1881">
        <w:rPr>
          <w:sz w:val="22"/>
          <w:szCs w:val="22"/>
        </w:rPr>
        <w:t>elaxations)</w:t>
      </w:r>
      <w:r w:rsidR="00F162F2" w:rsidRPr="003B1881">
        <w:rPr>
          <w:sz w:val="22"/>
          <w:szCs w:val="22"/>
        </w:rPr>
        <w:t>.</w:t>
      </w:r>
      <w:r w:rsidR="00936E66" w:rsidRPr="003B1881">
        <w:rPr>
          <w:sz w:val="22"/>
          <w:szCs w:val="22"/>
        </w:rPr>
        <w:t xml:space="preserve"> </w:t>
      </w:r>
      <w:r w:rsidR="003B1881" w:rsidRPr="003B1881">
        <w:rPr>
          <w:sz w:val="22"/>
          <w:szCs w:val="22"/>
        </w:rPr>
        <w:t xml:space="preserve">It approximates a combinatorial optimization problem over the set of log-ratios by using gradient descent and thus dramatically reduces the runtime without sacrificing interpretability nor predictive accuracy </w:t>
      </w:r>
      <w:sdt>
        <w:sdtPr>
          <w:rPr>
            <w:sz w:val="22"/>
            <w:szCs w:val="22"/>
          </w:rPr>
          <w:alias w:val="To edit, see citavi.com/edit"/>
          <w:tag w:val="CitaviPlaceholder#124f0835-3035-4c49-adf0-ee9804230950"/>
          <w:id w:val="871037694"/>
          <w:placeholder>
            <w:docPart w:val="DefaultPlaceholder_-1854013440"/>
          </w:placeholder>
        </w:sdtPr>
        <w:sdtEndPr/>
        <w:sdtContent>
          <w:r w:rsidR="003B1881" w:rsidRPr="003B1881">
            <w:rPr>
              <w:sz w:val="22"/>
              <w:szCs w:val="22"/>
            </w:rPr>
            <w:fldChar w:fldCharType="begin"/>
          </w:r>
          <w:r w:rsidR="003B1881" w:rsidRPr="003B1881">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OGQxNTE1LWQ5MGQtNDYwYy05MTU4LTE0N2FmNzBhMzNjOC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xMjRmMDgzNS0zMDM1LTRjNDktYWRmMC1lZTk4MDQyMzA5NTAiLCJUZXh0IjoiKEdvcmRvbi1Sb2RyaWd1ZXogZXQgYWwuIDIwMjEpIiwiV0FJVmVyc2lvbiI6IjYuMTEuMC4wIn0=}</w:instrText>
          </w:r>
          <w:r w:rsidR="003B1881" w:rsidRPr="003B1881">
            <w:rPr>
              <w:sz w:val="22"/>
              <w:szCs w:val="22"/>
            </w:rPr>
            <w:fldChar w:fldCharType="separate"/>
          </w:r>
          <w:r w:rsidR="003B1881" w:rsidRPr="003B1881">
            <w:rPr>
              <w:sz w:val="22"/>
              <w:szCs w:val="22"/>
            </w:rPr>
            <w:t>(Gordon-Rodriguez et al. 2021)</w:t>
          </w:r>
          <w:r w:rsidR="003B1881" w:rsidRPr="003B1881">
            <w:rPr>
              <w:sz w:val="22"/>
              <w:szCs w:val="22"/>
            </w:rPr>
            <w:fldChar w:fldCharType="end"/>
          </w:r>
        </w:sdtContent>
      </w:sdt>
      <w:r w:rsidR="003B1881" w:rsidRPr="003B1881">
        <w:rPr>
          <w:sz w:val="22"/>
          <w:szCs w:val="22"/>
        </w:rPr>
        <w:t>.</w:t>
      </w:r>
      <w:r w:rsidR="003B1881">
        <w:rPr>
          <w:color w:val="FF0000"/>
          <w:sz w:val="22"/>
          <w:szCs w:val="22"/>
        </w:rPr>
        <w:t xml:space="preserve"> </w:t>
      </w:r>
    </w:p>
    <w:p w14:paraId="3DD98968" w14:textId="26CD63E7" w:rsidR="007C04B4" w:rsidRPr="00B749B7" w:rsidRDefault="00D627AB" w:rsidP="00096AD0">
      <w:pPr>
        <w:spacing w:line="360" w:lineRule="auto"/>
        <w:jc w:val="both"/>
        <w:rPr>
          <w:sz w:val="22"/>
          <w:szCs w:val="22"/>
        </w:rPr>
      </w:pPr>
      <w:r w:rsidRPr="00B749B7">
        <w:rPr>
          <w:sz w:val="22"/>
          <w:szCs w:val="22"/>
        </w:rPr>
        <w:t>In summary, a</w:t>
      </w:r>
      <w:r w:rsidR="006250BC" w:rsidRPr="00B749B7">
        <w:rPr>
          <w:sz w:val="22"/>
          <w:szCs w:val="22"/>
        </w:rPr>
        <w:t xml:space="preserve"> lot of the provided information show promises in terms of predictive performances of log-ratio transformations </w:t>
      </w:r>
      <w:r w:rsidR="0045423D" w:rsidRPr="00B749B7">
        <w:rPr>
          <w:sz w:val="22"/>
          <w:szCs w:val="22"/>
        </w:rPr>
        <w:t>for machine learning models</w:t>
      </w:r>
      <w:r w:rsidR="001B774D">
        <w:rPr>
          <w:sz w:val="22"/>
          <w:szCs w:val="22"/>
        </w:rPr>
        <w:t xml:space="preserve"> compared to no transformation</w:t>
      </w:r>
      <w:commentRangeStart w:id="25"/>
      <w:r w:rsidR="0045423D" w:rsidRPr="00B749B7">
        <w:rPr>
          <w:sz w:val="22"/>
          <w:szCs w:val="22"/>
        </w:rPr>
        <w:t>.</w:t>
      </w:r>
      <w:commentRangeEnd w:id="25"/>
      <w:r w:rsidR="00044266" w:rsidRPr="00B749B7">
        <w:rPr>
          <w:rStyle w:val="CommentReference"/>
          <w:sz w:val="22"/>
          <w:szCs w:val="22"/>
        </w:rPr>
        <w:commentReference w:id="25"/>
      </w:r>
      <w:r w:rsidR="0045423D" w:rsidRPr="00B749B7">
        <w:rPr>
          <w:sz w:val="22"/>
          <w:szCs w:val="22"/>
        </w:rPr>
        <w:t xml:space="preserve"> However, considering the small number of studies</w:t>
      </w:r>
      <w:r w:rsidR="0090020F" w:rsidRPr="00B749B7">
        <w:rPr>
          <w:sz w:val="22"/>
          <w:szCs w:val="22"/>
        </w:rPr>
        <w:t xml:space="preserve"> and </w:t>
      </w:r>
      <w:r w:rsidR="000721BE" w:rsidRPr="00B749B7">
        <w:rPr>
          <w:sz w:val="22"/>
          <w:szCs w:val="22"/>
        </w:rPr>
        <w:t xml:space="preserve">its benchmarking </w:t>
      </w:r>
      <w:r w:rsidR="00B0541F" w:rsidRPr="00B749B7">
        <w:rPr>
          <w:sz w:val="22"/>
          <w:szCs w:val="22"/>
        </w:rPr>
        <w:t>aspect</w:t>
      </w:r>
      <w:r w:rsidR="000721BE" w:rsidRPr="00B749B7">
        <w:rPr>
          <w:sz w:val="22"/>
          <w:szCs w:val="22"/>
        </w:rPr>
        <w:t>,</w:t>
      </w:r>
      <w:r w:rsidR="007F7739" w:rsidRPr="00B749B7">
        <w:rPr>
          <w:sz w:val="22"/>
          <w:szCs w:val="22"/>
        </w:rPr>
        <w:t xml:space="preserve"> it</w:t>
      </w:r>
      <w:r w:rsidR="001B774D">
        <w:rPr>
          <w:sz w:val="22"/>
          <w:szCs w:val="22"/>
        </w:rPr>
        <w:t xml:space="preserve"> context for this project they</w:t>
      </w:r>
      <w:r w:rsidR="007F7739" w:rsidRPr="00B749B7">
        <w:rPr>
          <w:sz w:val="22"/>
          <w:szCs w:val="22"/>
        </w:rPr>
        <w:t xml:space="preserve"> should be </w:t>
      </w:r>
      <w:r w:rsidR="00EE0CEA" w:rsidRPr="00B749B7">
        <w:rPr>
          <w:sz w:val="22"/>
          <w:szCs w:val="22"/>
        </w:rPr>
        <w:t xml:space="preserve">taken more as a </w:t>
      </w:r>
      <w:commentRangeStart w:id="26"/>
      <w:r w:rsidR="00EE0CEA" w:rsidRPr="00B749B7">
        <w:rPr>
          <w:sz w:val="22"/>
          <w:szCs w:val="22"/>
        </w:rPr>
        <w:t>guideline</w:t>
      </w:r>
      <w:commentRangeEnd w:id="26"/>
      <w:r w:rsidR="00044266" w:rsidRPr="00B749B7">
        <w:rPr>
          <w:rStyle w:val="CommentReference"/>
          <w:sz w:val="22"/>
          <w:szCs w:val="22"/>
        </w:rPr>
        <w:commentReference w:id="26"/>
      </w:r>
      <w:r w:rsidR="00EE0CEA" w:rsidRPr="00B749B7">
        <w:rPr>
          <w:sz w:val="22"/>
          <w:szCs w:val="22"/>
        </w:rPr>
        <w:t xml:space="preserve"> instead of face-value.</w:t>
      </w:r>
      <w:r w:rsidR="000721BE" w:rsidRPr="00B749B7">
        <w:rPr>
          <w:sz w:val="22"/>
          <w:szCs w:val="22"/>
        </w:rPr>
        <w:t xml:space="preserve"> </w:t>
      </w:r>
      <w:r w:rsidR="00394CE5" w:rsidRPr="00B749B7">
        <w:rPr>
          <w:sz w:val="22"/>
          <w:szCs w:val="22"/>
        </w:rPr>
        <w:t>Therefore, re-validating their results could prove to be beneficial for the scientific community.</w:t>
      </w:r>
      <w:r w:rsidR="00130EA2" w:rsidRPr="00B749B7">
        <w:rPr>
          <w:sz w:val="22"/>
          <w:szCs w:val="22"/>
        </w:rPr>
        <w:t xml:space="preserve"> Furthermore, the observations from all these papers show, that the</w:t>
      </w:r>
      <w:commentRangeStart w:id="27"/>
      <w:commentRangeStart w:id="28"/>
      <w:r w:rsidR="00130EA2" w:rsidRPr="00B749B7">
        <w:rPr>
          <w:sz w:val="22"/>
          <w:szCs w:val="22"/>
        </w:rPr>
        <w:t xml:space="preserve"> </w:t>
      </w:r>
      <w:commentRangeEnd w:id="27"/>
      <w:r w:rsidR="00C9181C" w:rsidRPr="00B749B7">
        <w:rPr>
          <w:rStyle w:val="CommentReference"/>
          <w:sz w:val="22"/>
          <w:szCs w:val="22"/>
        </w:rPr>
        <w:commentReference w:id="27"/>
      </w:r>
      <w:commentRangeEnd w:id="28"/>
      <w:r w:rsidR="00044266" w:rsidRPr="00B749B7">
        <w:rPr>
          <w:rStyle w:val="CommentReference"/>
          <w:sz w:val="22"/>
          <w:szCs w:val="22"/>
        </w:rPr>
        <w:commentReference w:id="28"/>
      </w:r>
      <w:r w:rsidR="001B774D">
        <w:rPr>
          <w:sz w:val="22"/>
          <w:szCs w:val="22"/>
        </w:rPr>
        <w:t xml:space="preserve">selection and performance of the best algorithm is </w:t>
      </w:r>
      <w:r w:rsidR="00130EA2" w:rsidRPr="00B749B7">
        <w:rPr>
          <w:sz w:val="22"/>
          <w:szCs w:val="22"/>
        </w:rPr>
        <w:t>heavily dependent on the dataset, its research hypotheses, and models. It is</w:t>
      </w:r>
      <w:r w:rsidR="00123E29" w:rsidRPr="00B749B7">
        <w:rPr>
          <w:sz w:val="22"/>
          <w:szCs w:val="22"/>
        </w:rPr>
        <w:t xml:space="preserve"> therefore difficult to understand and handle for non-experts, but unfortunately vital to the scientific community. Thus, this benchmarking project will focus </w:t>
      </w:r>
      <w:r w:rsidR="00CE5FE2" w:rsidRPr="00B749B7">
        <w:rPr>
          <w:sz w:val="22"/>
          <w:szCs w:val="22"/>
        </w:rPr>
        <w:t xml:space="preserve">on establishing a </w:t>
      </w:r>
      <w:commentRangeStart w:id="29"/>
      <w:r w:rsidR="00CE5FE2" w:rsidRPr="00B749B7">
        <w:rPr>
          <w:sz w:val="22"/>
          <w:szCs w:val="22"/>
        </w:rPr>
        <w:t>pipeline</w:t>
      </w:r>
      <w:r w:rsidR="001B774D">
        <w:rPr>
          <w:sz w:val="22"/>
          <w:szCs w:val="22"/>
        </w:rPr>
        <w:t xml:space="preserve">, as well as recommendations and </w:t>
      </w:r>
      <w:r w:rsidR="001B774D">
        <w:rPr>
          <w:sz w:val="22"/>
          <w:szCs w:val="22"/>
        </w:rPr>
        <w:lastRenderedPageBreak/>
        <w:t>guidelines</w:t>
      </w:r>
      <w:r w:rsidR="00CE5FE2" w:rsidRPr="00B749B7">
        <w:rPr>
          <w:sz w:val="22"/>
          <w:szCs w:val="22"/>
        </w:rPr>
        <w:t xml:space="preserve"> </w:t>
      </w:r>
      <w:commentRangeEnd w:id="29"/>
      <w:r w:rsidR="00E90B72" w:rsidRPr="00B749B7">
        <w:rPr>
          <w:rStyle w:val="CommentReference"/>
          <w:sz w:val="22"/>
          <w:szCs w:val="22"/>
        </w:rPr>
        <w:commentReference w:id="29"/>
      </w:r>
      <w:r w:rsidR="00CE5FE2" w:rsidRPr="00B749B7">
        <w:rPr>
          <w:sz w:val="22"/>
          <w:szCs w:val="22"/>
        </w:rPr>
        <w:t xml:space="preserve">that reduce human error and </w:t>
      </w:r>
      <w:r w:rsidR="0060312E" w:rsidRPr="00B749B7">
        <w:rPr>
          <w:sz w:val="22"/>
          <w:szCs w:val="22"/>
        </w:rPr>
        <w:t>hopefully improves quality management in machine learning methodology.</w:t>
      </w:r>
    </w:p>
    <w:p w14:paraId="1505818B" w14:textId="77777777" w:rsidR="007C04B4" w:rsidRPr="00B749B7" w:rsidRDefault="007C04B4">
      <w:pPr>
        <w:rPr>
          <w:sz w:val="22"/>
          <w:szCs w:val="22"/>
        </w:rPr>
      </w:pPr>
      <w:r w:rsidRPr="00B749B7">
        <w:rPr>
          <w:sz w:val="22"/>
          <w:szCs w:val="22"/>
        </w:rPr>
        <w:br w:type="page"/>
      </w:r>
    </w:p>
    <w:p w14:paraId="01BC20F7" w14:textId="63438F75" w:rsidR="00426776" w:rsidRPr="00B749B7" w:rsidRDefault="00F2369B" w:rsidP="00096AD0">
      <w:pPr>
        <w:pStyle w:val="Heading1"/>
        <w:spacing w:line="360" w:lineRule="auto"/>
        <w:jc w:val="both"/>
      </w:pPr>
      <w:bookmarkStart w:id="30" w:name="_Toc96333822"/>
      <w:r w:rsidRPr="00B749B7">
        <w:lastRenderedPageBreak/>
        <w:t>Methodology</w:t>
      </w:r>
      <w:bookmarkEnd w:id="30"/>
    </w:p>
    <w:p w14:paraId="1B324539" w14:textId="22D5F57B" w:rsidR="00DE7E66" w:rsidRDefault="00DE7E66" w:rsidP="00096AD0">
      <w:pPr>
        <w:pStyle w:val="Heading2"/>
        <w:spacing w:line="360" w:lineRule="auto"/>
        <w:jc w:val="both"/>
        <w:rPr>
          <w:sz w:val="22"/>
          <w:szCs w:val="22"/>
        </w:rPr>
      </w:pPr>
      <w:bookmarkStart w:id="31" w:name="_Toc96333823"/>
      <w:r w:rsidRPr="00B749B7">
        <w:rPr>
          <w:sz w:val="22"/>
          <w:szCs w:val="22"/>
        </w:rPr>
        <w:t>Pipeline</w:t>
      </w:r>
      <w:bookmarkEnd w:id="31"/>
    </w:p>
    <w:p w14:paraId="05372689" w14:textId="674F1B61" w:rsidR="00EF0889" w:rsidRPr="00EF0889" w:rsidRDefault="00EF0889" w:rsidP="00EF0889">
      <w:r>
        <w:rPr>
          <w:noProof/>
        </w:rPr>
        <mc:AlternateContent>
          <mc:Choice Requires="wps">
            <w:drawing>
              <wp:anchor distT="0" distB="0" distL="114300" distR="114300" simplePos="0" relativeHeight="251688960" behindDoc="0" locked="0" layoutInCell="1" allowOverlap="1" wp14:anchorId="1C6BB5EB" wp14:editId="60DA4376">
                <wp:simplePos x="0" y="0"/>
                <wp:positionH relativeFrom="margin">
                  <wp:align>left</wp:align>
                </wp:positionH>
                <wp:positionV relativeFrom="paragraph">
                  <wp:posOffset>4114165</wp:posOffset>
                </wp:positionV>
                <wp:extent cx="5909310" cy="635"/>
                <wp:effectExtent l="0" t="0" r="0" b="1270"/>
                <wp:wrapTopAndBottom/>
                <wp:docPr id="64" name="Text Box 64"/>
                <wp:cNvGraphicFramePr/>
                <a:graphic xmlns:a="http://schemas.openxmlformats.org/drawingml/2006/main">
                  <a:graphicData uri="http://schemas.microsoft.com/office/word/2010/wordprocessingShape">
                    <wps:wsp>
                      <wps:cNvSpPr txBox="1"/>
                      <wps:spPr>
                        <a:xfrm>
                          <a:off x="0" y="0"/>
                          <a:ext cx="5909310" cy="635"/>
                        </a:xfrm>
                        <a:prstGeom prst="rect">
                          <a:avLst/>
                        </a:prstGeom>
                        <a:solidFill>
                          <a:prstClr val="white"/>
                        </a:solidFill>
                        <a:ln>
                          <a:noFill/>
                        </a:ln>
                      </wps:spPr>
                      <wps:txbx>
                        <w:txbxContent>
                          <w:p w14:paraId="4B111E0E" w14:textId="2F1EAADB" w:rsidR="00AF4DBC" w:rsidRDefault="00AF4DBC" w:rsidP="00AF4DBC">
                            <w:pPr>
                              <w:pStyle w:val="Caption"/>
                            </w:pPr>
                            <w:r>
                              <w:t xml:space="preserve">Figure </w:t>
                            </w:r>
                            <w:fldSimple w:instr=" SEQ Figure \* ARABIC ">
                              <w:r w:rsidR="00333010">
                                <w:rPr>
                                  <w:noProof/>
                                </w:rPr>
                                <w:t>5</w:t>
                              </w:r>
                            </w:fldSimple>
                            <w:r>
                              <w:t>: Proposed Pipeline</w:t>
                            </w:r>
                          </w:p>
                          <w:p w14:paraId="29A66026" w14:textId="6F39DE71" w:rsidR="00677954" w:rsidRPr="0071309B" w:rsidRDefault="00B47E50" w:rsidP="0071309B">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B5EB" id="Text Box 64" o:spid="_x0000_s1062" type="#_x0000_t202" style="position:absolute;margin-left:0;margin-top:323.95pt;width:465.3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" stroked="f">
                <v:textbox style="mso-fit-shape-to-text:t" inset="0,0,0,0">
                  <w:txbxContent>
                    <w:p w14:paraId="4B111E0E" w14:textId="2F1EAADB" w:rsidR="00AF4DBC" w:rsidRDefault="00AF4DBC" w:rsidP="00AF4DBC">
                      <w:pPr>
                        <w:pStyle w:val="Caption"/>
                      </w:pPr>
                      <w:r>
                        <w:t xml:space="preserve">Figure </w:t>
                      </w:r>
                      <w:fldSimple w:instr=" SEQ Figure \* ARABIC ">
                        <w:r w:rsidR="00333010">
                          <w:rPr>
                            <w:noProof/>
                          </w:rPr>
                          <w:t>5</w:t>
                        </w:r>
                      </w:fldSimple>
                      <w:r>
                        <w:t>: Proposed Pipeline</w:t>
                      </w:r>
                    </w:p>
                    <w:p w14:paraId="29A66026" w14:textId="6F39DE71" w:rsidR="00677954" w:rsidRPr="0071309B" w:rsidRDefault="00B47E50" w:rsidP="0071309B">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v:textbox>
                <w10:wrap type="topAndBottom" anchorx="margin"/>
              </v:shape>
            </w:pict>
          </mc:Fallback>
        </mc:AlternateContent>
      </w:r>
      <w:r>
        <w:rPr>
          <w:noProof/>
        </w:rPr>
        <w:drawing>
          <wp:inline distT="0" distB="0" distL="0" distR="0" wp14:anchorId="1CF28D2E" wp14:editId="25DEA671">
            <wp:extent cx="6019165" cy="3822303"/>
            <wp:effectExtent l="0" t="0" r="635"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26480" cy="3826948"/>
                    </a:xfrm>
                    <a:prstGeom prst="rect">
                      <a:avLst/>
                    </a:prstGeom>
                    <a:noFill/>
                  </pic:spPr>
                </pic:pic>
              </a:graphicData>
            </a:graphic>
          </wp:inline>
        </w:drawing>
      </w:r>
    </w:p>
    <w:p w14:paraId="37210100" w14:textId="5D24C965" w:rsidR="00FC5D9A" w:rsidRDefault="00636A38" w:rsidP="00096AD0">
      <w:pPr>
        <w:spacing w:line="360" w:lineRule="auto"/>
        <w:jc w:val="both"/>
        <w:rPr>
          <w:sz w:val="22"/>
          <w:szCs w:val="22"/>
        </w:rPr>
      </w:pPr>
      <w:commentRangeStart w:id="32"/>
      <w:r w:rsidRPr="00B749B7">
        <w:rPr>
          <w:sz w:val="22"/>
          <w:szCs w:val="22"/>
        </w:rPr>
        <w:t>T</w:t>
      </w:r>
      <w:commentRangeEnd w:id="32"/>
      <w:r w:rsidR="00FF7D02" w:rsidRPr="00B749B7">
        <w:rPr>
          <w:rStyle w:val="CommentReference"/>
          <w:sz w:val="22"/>
          <w:szCs w:val="22"/>
        </w:rPr>
        <w:commentReference w:id="32"/>
      </w:r>
      <w:r w:rsidRPr="00B749B7">
        <w:rPr>
          <w:sz w:val="22"/>
          <w:szCs w:val="22"/>
        </w:rPr>
        <w:t xml:space="preserve">he goal of this pipeline is to compare </w:t>
      </w:r>
      <w:r w:rsidR="00BC683E" w:rsidRPr="00B749B7">
        <w:rPr>
          <w:sz w:val="22"/>
          <w:szCs w:val="22"/>
        </w:rPr>
        <w:t xml:space="preserve">the performance of </w:t>
      </w:r>
      <w:r w:rsidR="003A4086" w:rsidRPr="00B749B7">
        <w:rPr>
          <w:sz w:val="22"/>
          <w:szCs w:val="22"/>
        </w:rPr>
        <w:t xml:space="preserve">classic machine learning </w:t>
      </w:r>
      <w:r w:rsidR="005B4C19" w:rsidRPr="00B749B7">
        <w:rPr>
          <w:sz w:val="22"/>
          <w:szCs w:val="22"/>
        </w:rPr>
        <w:t xml:space="preserve">models after </w:t>
      </w:r>
      <w:r w:rsidR="00DD30FC" w:rsidRPr="00B749B7">
        <w:rPr>
          <w:sz w:val="22"/>
          <w:szCs w:val="22"/>
        </w:rPr>
        <w:t>different log-ratio transformations</w:t>
      </w:r>
      <w:r w:rsidR="005B13C5">
        <w:rPr>
          <w:sz w:val="22"/>
          <w:szCs w:val="22"/>
        </w:rPr>
        <w:t xml:space="preserve"> </w:t>
      </w:r>
      <w:r w:rsidR="00FC5D9A">
        <w:rPr>
          <w:sz w:val="22"/>
          <w:szCs w:val="22"/>
        </w:rPr>
        <w:t>with</w:t>
      </w:r>
      <w:r w:rsidR="005B13C5">
        <w:rPr>
          <w:sz w:val="22"/>
          <w:szCs w:val="22"/>
        </w:rPr>
        <w:t xml:space="preserve"> microbiome-native </w:t>
      </w:r>
      <w:r w:rsidR="00FC5D9A">
        <w:rPr>
          <w:sz w:val="22"/>
          <w:szCs w:val="22"/>
        </w:rPr>
        <w:t>and automated algorithms</w:t>
      </w:r>
      <w:r w:rsidR="005B13C5">
        <w:rPr>
          <w:sz w:val="22"/>
          <w:szCs w:val="22"/>
        </w:rPr>
        <w:t xml:space="preserve"> such as </w:t>
      </w:r>
      <w:r w:rsidR="005B13C5" w:rsidRPr="0071309B">
        <w:rPr>
          <w:i/>
          <w:iCs/>
          <w:sz w:val="22"/>
          <w:szCs w:val="22"/>
        </w:rPr>
        <w:t>selbal</w:t>
      </w:r>
      <w:r w:rsidR="005B13C5">
        <w:rPr>
          <w:sz w:val="22"/>
          <w:szCs w:val="22"/>
        </w:rPr>
        <w:t xml:space="preserve"> and </w:t>
      </w:r>
      <w:r w:rsidR="005B13C5" w:rsidRPr="00F2348C">
        <w:rPr>
          <w:i/>
          <w:iCs/>
          <w:sz w:val="22"/>
          <w:szCs w:val="22"/>
        </w:rPr>
        <w:t>CoDaCoRe</w:t>
      </w:r>
      <w:commentRangeStart w:id="33"/>
      <w:r w:rsidR="00DD30FC" w:rsidRPr="00F2348C">
        <w:rPr>
          <w:sz w:val="22"/>
          <w:szCs w:val="22"/>
        </w:rPr>
        <w:t>.</w:t>
      </w:r>
      <w:commentRangeEnd w:id="33"/>
      <w:r w:rsidR="00875154" w:rsidRPr="00F2348C">
        <w:rPr>
          <w:rStyle w:val="CommentReference"/>
          <w:sz w:val="22"/>
          <w:szCs w:val="22"/>
        </w:rPr>
        <w:commentReference w:id="33"/>
      </w:r>
      <w:r w:rsidR="00DD30FC" w:rsidRPr="00F2348C">
        <w:rPr>
          <w:sz w:val="22"/>
          <w:szCs w:val="22"/>
        </w:rPr>
        <w:t xml:space="preserve"> </w:t>
      </w:r>
      <w:r w:rsidR="00FC5D9A">
        <w:rPr>
          <w:sz w:val="22"/>
          <w:szCs w:val="22"/>
        </w:rPr>
        <w:t>This way it will become clearer if a scientist should make the effort in learning about machine learning methods, when automated algorithms perform well and no prior machine learning knowledge is necessary.</w:t>
      </w:r>
    </w:p>
    <w:p w14:paraId="3F87D7CB" w14:textId="2F0392BC" w:rsidR="009F686F" w:rsidRDefault="00DD30FC" w:rsidP="00096AD0">
      <w:pPr>
        <w:spacing w:line="360" w:lineRule="auto"/>
        <w:jc w:val="both"/>
        <w:rPr>
          <w:sz w:val="22"/>
          <w:szCs w:val="22"/>
        </w:rPr>
      </w:pPr>
      <w:r w:rsidRPr="00B749B7">
        <w:rPr>
          <w:sz w:val="22"/>
          <w:szCs w:val="22"/>
        </w:rPr>
        <w:t>However, several steps are necessary before and after to assess performances and biases</w:t>
      </w:r>
      <w:r w:rsidR="00F732BA">
        <w:rPr>
          <w:sz w:val="22"/>
          <w:szCs w:val="22"/>
        </w:rPr>
        <w:t xml:space="preserve"> and to find out in which way log-ratio transformations influence the performance</w:t>
      </w:r>
      <w:r w:rsidRPr="00B749B7">
        <w:rPr>
          <w:sz w:val="22"/>
          <w:szCs w:val="22"/>
        </w:rPr>
        <w:t>.</w:t>
      </w:r>
      <w:r w:rsidR="0054683A" w:rsidRPr="00B749B7">
        <w:rPr>
          <w:sz w:val="22"/>
          <w:szCs w:val="22"/>
        </w:rPr>
        <w:t xml:space="preserve"> Unfortunately, procedures and methodology varied greatly throughout all introduced papers with only a small number of </w:t>
      </w:r>
      <w:r w:rsidR="00B56783" w:rsidRPr="00B749B7">
        <w:rPr>
          <w:sz w:val="22"/>
          <w:szCs w:val="22"/>
        </w:rPr>
        <w:t>common features.</w:t>
      </w:r>
      <w:r w:rsidR="00CA0A51" w:rsidRPr="00B749B7">
        <w:rPr>
          <w:sz w:val="22"/>
          <w:szCs w:val="22"/>
        </w:rPr>
        <w:t xml:space="preserve"> The general pipeline will be </w:t>
      </w:r>
      <w:r w:rsidR="003F1B1C" w:rsidRPr="00B749B7">
        <w:rPr>
          <w:sz w:val="22"/>
          <w:szCs w:val="22"/>
        </w:rPr>
        <w:t xml:space="preserve">constructed of the following </w:t>
      </w:r>
      <w:r w:rsidR="00521482" w:rsidRPr="00B749B7">
        <w:rPr>
          <w:sz w:val="22"/>
          <w:szCs w:val="22"/>
        </w:rPr>
        <w:t xml:space="preserve">building </w:t>
      </w:r>
      <w:r w:rsidR="00521482" w:rsidRPr="00B749B7">
        <w:rPr>
          <w:sz w:val="22"/>
          <w:szCs w:val="22"/>
        </w:rPr>
        <w:lastRenderedPageBreak/>
        <w:t>blocks: Pre-processing</w:t>
      </w:r>
      <w:r w:rsidR="009F1502" w:rsidRPr="00B749B7">
        <w:rPr>
          <w:sz w:val="22"/>
          <w:szCs w:val="22"/>
        </w:rPr>
        <w:t xml:space="preserve">, </w:t>
      </w:r>
      <w:r w:rsidR="00521482" w:rsidRPr="00B749B7">
        <w:rPr>
          <w:sz w:val="22"/>
          <w:szCs w:val="22"/>
        </w:rPr>
        <w:t>Transformation</w:t>
      </w:r>
      <w:r w:rsidR="009F1502" w:rsidRPr="00B749B7">
        <w:rPr>
          <w:sz w:val="22"/>
          <w:szCs w:val="22"/>
        </w:rPr>
        <w:t xml:space="preserve">, </w:t>
      </w:r>
      <w:r w:rsidR="001B7239" w:rsidRPr="00B749B7">
        <w:rPr>
          <w:sz w:val="22"/>
          <w:szCs w:val="22"/>
        </w:rPr>
        <w:t>Standard Microbiome Approaches, and Machine Learning Models.</w:t>
      </w:r>
      <w:r w:rsidR="009F686F" w:rsidRPr="00B749B7">
        <w:rPr>
          <w:sz w:val="22"/>
          <w:szCs w:val="22"/>
        </w:rPr>
        <w:t xml:space="preserve"> For each building block methodology will be proposed and </w:t>
      </w:r>
      <w:r w:rsidR="00637DA6" w:rsidRPr="00B749B7">
        <w:rPr>
          <w:sz w:val="22"/>
          <w:szCs w:val="22"/>
        </w:rPr>
        <w:t>discussed</w:t>
      </w:r>
      <w:r w:rsidR="00320A3F" w:rsidRPr="00B749B7">
        <w:rPr>
          <w:sz w:val="22"/>
          <w:szCs w:val="22"/>
        </w:rPr>
        <w:t xml:space="preserve"> and statistical indicators introduced to assess the performance of each building block.</w:t>
      </w:r>
      <w:r w:rsidR="00457D08" w:rsidRPr="00B749B7">
        <w:rPr>
          <w:sz w:val="22"/>
          <w:szCs w:val="22"/>
        </w:rPr>
        <w:t xml:space="preserve"> The introduced pipeline is an initial proposal</w:t>
      </w:r>
      <w:r w:rsidR="001921C0" w:rsidRPr="00B749B7">
        <w:rPr>
          <w:sz w:val="22"/>
          <w:szCs w:val="22"/>
        </w:rPr>
        <w:t xml:space="preserve"> and can be updated throughout the project.</w:t>
      </w:r>
    </w:p>
    <w:p w14:paraId="29C182DB" w14:textId="77777777" w:rsidR="000550A2" w:rsidRPr="00B749B7" w:rsidRDefault="000550A2" w:rsidP="000550A2">
      <w:pPr>
        <w:pStyle w:val="Heading2"/>
        <w:spacing w:line="360" w:lineRule="auto"/>
        <w:jc w:val="both"/>
        <w:rPr>
          <w:sz w:val="22"/>
          <w:szCs w:val="22"/>
        </w:rPr>
      </w:pPr>
      <w:bookmarkStart w:id="34" w:name="_Toc96333824"/>
      <w:r w:rsidRPr="00B749B7">
        <w:rPr>
          <w:sz w:val="22"/>
          <w:szCs w:val="22"/>
        </w:rPr>
        <w:t>Data Set</w:t>
      </w:r>
      <w:bookmarkEnd w:id="34"/>
    </w:p>
    <w:p w14:paraId="7FC5D0CA" w14:textId="77777777" w:rsidR="000550A2" w:rsidRPr="00B749B7" w:rsidRDefault="000550A2" w:rsidP="000550A2">
      <w:pPr>
        <w:spacing w:line="360" w:lineRule="auto"/>
        <w:jc w:val="both"/>
        <w:rPr>
          <w:sz w:val="22"/>
          <w:szCs w:val="22"/>
        </w:rPr>
      </w:pPr>
      <w:r w:rsidRPr="00B749B7">
        <w:rPr>
          <w:sz w:val="22"/>
          <w:szCs w:val="22"/>
        </w:rPr>
        <w:t>The data sets will be compiled out of the Estonian Biobank microbiome cohort (EstMB) data. It includes 2509 individuals with several phenotypical markers collected over time</w:t>
      </w:r>
      <w:commentRangeStart w:id="35"/>
      <w:r w:rsidRPr="00B749B7">
        <w:rPr>
          <w:sz w:val="22"/>
          <w:szCs w:val="22"/>
        </w:rPr>
        <w:t>.</w:t>
      </w:r>
      <w:commentRangeEnd w:id="35"/>
      <w:r w:rsidRPr="00B749B7">
        <w:rPr>
          <w:rStyle w:val="CommentReference"/>
          <w:sz w:val="22"/>
          <w:szCs w:val="22"/>
        </w:rPr>
        <w:commentReference w:id="35"/>
      </w:r>
      <w:r>
        <w:rPr>
          <w:sz w:val="22"/>
          <w:szCs w:val="22"/>
        </w:rPr>
        <w:t xml:space="preserve"> Additional possible considerations are the PCOS data set from Kreete et al. (2020) and the colorectal cancer data set, which is quite well-known in the microbiome community.</w:t>
      </w:r>
    </w:p>
    <w:p w14:paraId="62E7CF4A" w14:textId="56392333" w:rsidR="000550A2" w:rsidRPr="00B749B7" w:rsidRDefault="000550A2" w:rsidP="000550A2">
      <w:pPr>
        <w:spacing w:line="360" w:lineRule="auto"/>
        <w:jc w:val="both"/>
        <w:rPr>
          <w:sz w:val="22"/>
          <w:szCs w:val="22"/>
        </w:rPr>
      </w:pPr>
      <w:r w:rsidRPr="00B749B7">
        <w:rPr>
          <w:sz w:val="22"/>
          <w:szCs w:val="22"/>
        </w:rPr>
        <w:t xml:space="preserve">There are three common types of analyses conducted in microbiomics with machine learning approaches </w:t>
      </w:r>
      <w:sdt>
        <w:sdtPr>
          <w:rPr>
            <w:sz w:val="22"/>
            <w:szCs w:val="22"/>
          </w:rPr>
          <w:alias w:val="To edit, see citavi.com/edit"/>
          <w:tag w:val="CitaviPlaceholder#c18ab4ea-4b36-4dc7-87c3-042ffec0bf9b"/>
          <w:id w:val="2108310576"/>
          <w:placeholder>
            <w:docPart w:val="F2FCE3E705694E10BE21740FD5B5FC04"/>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M2VhZjYwLTIwM2YtNDQzZS1iNmFiLTQ4Mzk2Mzg1OTFlNi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MxOGFiNGVhLTRiMzYtNGRjNy04N2MzLTA0MmZmZWMwYmY5YiIsIlRleHQiOiIoTWFyY29zLVphbWJyYW5vIGV0IGFsLiAyMDIxKSIsIldBSVZlcnNpb24iOiI2LjExLjAuMCJ9}</w:instrText>
          </w:r>
          <w:r w:rsidRPr="00B749B7">
            <w:rPr>
              <w:sz w:val="22"/>
              <w:szCs w:val="22"/>
            </w:rPr>
            <w:fldChar w:fldCharType="separate"/>
          </w:r>
          <w:r>
            <w:rPr>
              <w:sz w:val="22"/>
              <w:szCs w:val="22"/>
            </w:rPr>
            <w:t>(Marcos-Zambrano et al. 2021)</w:t>
          </w:r>
          <w:r w:rsidRPr="00B749B7">
            <w:rPr>
              <w:sz w:val="22"/>
              <w:szCs w:val="22"/>
            </w:rPr>
            <w:fldChar w:fldCharType="end"/>
          </w:r>
        </w:sdtContent>
      </w:sdt>
      <w:r w:rsidRPr="00B749B7">
        <w:rPr>
          <w:sz w:val="22"/>
          <w:szCs w:val="22"/>
        </w:rPr>
        <w:t>: (i) classification and prediction of microbial taxa, (ii) prediction of host phenotype, and (iii) usage of microbial communities for understanding disease mechanisms (i.e., biomarker-finding).</w:t>
      </w:r>
    </w:p>
    <w:p w14:paraId="72083819" w14:textId="42189DEC" w:rsidR="000550A2" w:rsidRDefault="000550A2" w:rsidP="000550A2">
      <w:pPr>
        <w:spacing w:line="360" w:lineRule="auto"/>
        <w:jc w:val="both"/>
        <w:rPr>
          <w:sz w:val="22"/>
          <w:szCs w:val="22"/>
        </w:rPr>
      </w:pPr>
      <w:r>
        <w:rPr>
          <w:sz w:val="22"/>
          <w:szCs w:val="22"/>
        </w:rPr>
        <w:t xml:space="preserve">To keep the size of this project manageable, the focus will be on prediction and classification tasks. This partially includes feature selection, e.g., in ElasticNet (ENET) and RF models. </w:t>
      </w:r>
      <w:r w:rsidRPr="00B749B7">
        <w:rPr>
          <w:sz w:val="22"/>
          <w:szCs w:val="22"/>
        </w:rPr>
        <w:t xml:space="preserve">Additionally, as several authors pointed out </w:t>
      </w:r>
      <w:sdt>
        <w:sdtPr>
          <w:rPr>
            <w:sz w:val="22"/>
            <w:szCs w:val="22"/>
          </w:rPr>
          <w:alias w:val="To edit, see citavi.com/edit"/>
          <w:tag w:val="CitaviPlaceholder#20bd4c83-21bc-45f8-81da-d9b25f6449e2"/>
          <w:id w:val="164140346"/>
          <w:placeholder>
            <w:docPart w:val="F2FCE3E705694E10BE21740FD5B5FC04"/>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ZDk4MmMzLTZlY2MtNDQ2MC05NTlkLWRhOTY1M2IzMWIzOSIsIlJhbmdlTGVuZ3RoIjoxOSwiUmVmZXJlbmNlSWQiOiJiOGQ1MWUyMS1mNWMyLTRlNTQtODAyMS1kYTFiOTIyZWZj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XSwiQ2l0YXRpb25LZXlVcGRhdGVUeXBlIjowLCJDb2xsYWJvcmF0b3JzIjpbXSwiRGF0ZTIiOiI0LzcvMjAyMCIsIkRvaSI6IjEwLjExMjgvbVN5c3RlbXMuMDAyMzAtMTku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jI2NTMxNCIsIlVyaVN0cmluZyI6Imh0dHA6Ly93d3cubmNiaS5ubG0ubmloLmdvdi9wdWJtZWQvMzIyNjUz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NTVhNDk0YzEtMzY5Ny00MTA0LWI4OTAtMzBjYzI1ODcwYmZjIiwiTW9kaWZpZWRPbiI6IjIwMjItMDEtMjFUMjM6MDM6Mj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3MTQxODg5IiwiVXJpU3RyaW5nIjoiaHR0cHM6Ly93d3cubmNiaS5ubG0ubmloLmdvdi9wbWMvYXJ0aWNsZXMvUE1DNzE0MTg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NzdhM2VmZWQtYWMzZC00ODNjLTkwZWItN2ZiN2JiZGU3NmM5IiwiTW9kaWZpZWRPbiI6IjIwMjItMDEtMjFUMjM6MDM6Mj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I4L21TeXN0ZW1zLjAwMjMwLTE5IiwiVXJpU3RyaW5nIjoiaHR0cHM6Ly9kb2kub3JnLzEwLjExMjgvbVN5c3RlbXMuMDAyMzAtMTku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lBNQzU2OTUxMzQiLCJVcmlTdHJpbmciOiJodHRwczovL3d3dy5uY2JpLm5sbS5uaWguZ292L3BtYy9hcnRpY2xlcy9QTUM1Njk1MTM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zYTc2MTUzNy00NjM3LTRjMmItYmM2Ni01ZmYwZDg5NzkxNWIiLCJNb2RpZmllZE9uIjoiMjAyMi0wMS0yMVQyMzowMzoyNi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I5MTg3ODM3IiwiVXJpU3RyaW5nIjoiaHR0cDovL3d3dy5uY2JpLm5sbS5uaWguZ292L3B1Ym1lZC8yOTE4NzgzN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2YzZTk5NGYtNjBkOC00OTk0LTljNjYtOTUwMjQ5OTM1ODRiIiwiTW9kaWZpZWRPbiI6IjIwMjItMDEtMjFUMjM6MDM6MjY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IxMC4zMzg5L2ZtaWNiLjIwMTcuMDIyMjQiLCJVcmlTdHJpbmciOiJodHRwczovL2RvaS5vcmcvMTAuMzM4OS9mbWljYi4yMDE3LjAyMjI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}</w:instrText>
          </w:r>
          <w:r w:rsidRPr="00B749B7">
            <w:rPr>
              <w:sz w:val="22"/>
              <w:szCs w:val="22"/>
            </w:rPr>
            <w:fldChar w:fldCharType="separate"/>
          </w:r>
          <w:r w:rsidR="007A1CED">
            <w:rPr>
              <w:sz w:val="22"/>
              <w:szCs w:val="22"/>
            </w:rPr>
            <w:t>(Quinn and Erb 2020; Gloor et al. 2017)</w:t>
          </w:r>
          <w:r w:rsidRPr="00B749B7">
            <w:rPr>
              <w:sz w:val="22"/>
              <w:szCs w:val="22"/>
            </w:rPr>
            <w:fldChar w:fldCharType="end"/>
          </w:r>
        </w:sdtContent>
      </w:sdt>
      <w:r w:rsidRPr="00B749B7">
        <w:rPr>
          <w:sz w:val="22"/>
          <w:szCs w:val="22"/>
        </w:rPr>
        <w:t xml:space="preserve">, machine learning performance is also influenced by data size. Therefore, data sets should be chosen accordingly to include direct comparison of performances of small and large data sets. Furthermore, </w:t>
      </w:r>
      <w:commentRangeStart w:id="36"/>
      <w:r>
        <w:rPr>
          <w:sz w:val="22"/>
          <w:szCs w:val="22"/>
        </w:rPr>
        <w:t>phenotype variables</w:t>
      </w:r>
      <w:r w:rsidRPr="00B749B7">
        <w:rPr>
          <w:sz w:val="22"/>
          <w:szCs w:val="22"/>
        </w:rPr>
        <w:t xml:space="preserve"> </w:t>
      </w:r>
      <w:commentRangeEnd w:id="36"/>
      <w:r w:rsidRPr="00B749B7">
        <w:rPr>
          <w:rStyle w:val="CommentReference"/>
          <w:sz w:val="22"/>
          <w:szCs w:val="22"/>
        </w:rPr>
        <w:commentReference w:id="36"/>
      </w:r>
      <w:r w:rsidRPr="00B749B7">
        <w:rPr>
          <w:sz w:val="22"/>
          <w:szCs w:val="22"/>
        </w:rPr>
        <w:t>with high and low known correlations between microbiome and host will be chosen, as well as continuous and discrete predictive variables.</w:t>
      </w:r>
    </w:p>
    <w:p w14:paraId="41DBA457" w14:textId="5F97416C" w:rsidR="00C32761" w:rsidRPr="00B749B7" w:rsidRDefault="00637DA6" w:rsidP="00C32761">
      <w:pPr>
        <w:pStyle w:val="Heading2"/>
        <w:spacing w:line="360" w:lineRule="auto"/>
        <w:jc w:val="both"/>
        <w:rPr>
          <w:sz w:val="22"/>
          <w:szCs w:val="22"/>
        </w:rPr>
      </w:pPr>
      <w:bookmarkStart w:id="37" w:name="_Toc96333825"/>
      <w:r w:rsidRPr="00B749B7">
        <w:rPr>
          <w:sz w:val="22"/>
          <w:szCs w:val="22"/>
        </w:rPr>
        <w:t>Pre-Processing</w:t>
      </w:r>
      <w:bookmarkEnd w:id="37"/>
    </w:p>
    <w:p w14:paraId="223C8575" w14:textId="0BBFFE9B" w:rsidR="00C32761" w:rsidRPr="00B749B7" w:rsidRDefault="00C32761" w:rsidP="00C32761">
      <w:pPr>
        <w:spacing w:before="0" w:after="0" w:line="360" w:lineRule="auto"/>
        <w:jc w:val="both"/>
        <w:rPr>
          <w:sz w:val="22"/>
          <w:szCs w:val="22"/>
        </w:rPr>
      </w:pPr>
      <w:r>
        <w:rPr>
          <w:sz w:val="22"/>
          <w:szCs w:val="22"/>
        </w:rPr>
        <w:t>Important</w:t>
      </w:r>
      <w:r w:rsidRPr="00B749B7">
        <w:rPr>
          <w:sz w:val="22"/>
          <w:szCs w:val="22"/>
        </w:rPr>
        <w:t xml:space="preserve"> data pre-processing step</w:t>
      </w:r>
      <w:r>
        <w:rPr>
          <w:sz w:val="22"/>
          <w:szCs w:val="22"/>
        </w:rPr>
        <w:t>s</w:t>
      </w:r>
      <w:r w:rsidRPr="00B749B7">
        <w:rPr>
          <w:sz w:val="22"/>
          <w:szCs w:val="22"/>
        </w:rPr>
        <w:t xml:space="preserve"> are potential filtering steps. As microbiome data usually has a lot of features, the computational work can be taxing. Therefore, filters </w:t>
      </w:r>
      <w:r>
        <w:rPr>
          <w:sz w:val="22"/>
          <w:szCs w:val="22"/>
        </w:rPr>
        <w:t>will</w:t>
      </w:r>
      <w:r w:rsidRPr="00B749B7">
        <w:rPr>
          <w:sz w:val="22"/>
          <w:szCs w:val="22"/>
        </w:rPr>
        <w:t xml:space="preserve"> be applied</w:t>
      </w:r>
      <w:r>
        <w:rPr>
          <w:sz w:val="22"/>
          <w:szCs w:val="22"/>
        </w:rPr>
        <w:t xml:space="preserve"> before</w:t>
      </w:r>
      <w:r w:rsidRPr="00B749B7">
        <w:rPr>
          <w:sz w:val="22"/>
          <w:szCs w:val="22"/>
        </w:rPr>
        <w:t xml:space="preserve"> </w:t>
      </w:r>
      <w:r>
        <w:rPr>
          <w:sz w:val="22"/>
          <w:szCs w:val="22"/>
        </w:rPr>
        <w:t>z</w:t>
      </w:r>
      <w:r w:rsidRPr="00B749B7">
        <w:rPr>
          <w:sz w:val="22"/>
          <w:szCs w:val="22"/>
        </w:rPr>
        <w:t>ero-imputation</w:t>
      </w:r>
      <w:r>
        <w:rPr>
          <w:sz w:val="22"/>
          <w:szCs w:val="22"/>
        </w:rPr>
        <w:t>.</w:t>
      </w:r>
      <w:r w:rsidRPr="00B749B7">
        <w:rPr>
          <w:sz w:val="22"/>
          <w:szCs w:val="22"/>
        </w:rPr>
        <w:t xml:space="preserve"> In this benchmarking project, taxa with 0 abundance in in ≥10% of samples will be discarded. Additionally, a filter of ≥50% of 0 abundance in samples will be applied.</w:t>
      </w:r>
    </w:p>
    <w:p w14:paraId="4BB6E0D2" w14:textId="77777777" w:rsidR="00C32761" w:rsidRDefault="00C32761" w:rsidP="00B6333D">
      <w:pPr>
        <w:spacing w:before="0" w:after="0" w:line="360" w:lineRule="auto"/>
        <w:jc w:val="both"/>
        <w:rPr>
          <w:rFonts w:cstheme="minorHAnsi"/>
          <w:sz w:val="22"/>
          <w:szCs w:val="22"/>
        </w:rPr>
      </w:pPr>
    </w:p>
    <w:p w14:paraId="1EC246FE" w14:textId="0FA27912" w:rsidR="002B2C1A" w:rsidRPr="00B749B7" w:rsidRDefault="006147E2" w:rsidP="00B6333D">
      <w:pPr>
        <w:spacing w:before="0" w:after="0" w:line="360" w:lineRule="auto"/>
        <w:jc w:val="both"/>
        <w:rPr>
          <w:rFonts w:cstheme="minorHAnsi"/>
          <w:sz w:val="22"/>
          <w:szCs w:val="22"/>
        </w:rPr>
      </w:pPr>
      <w:r w:rsidRPr="00B749B7">
        <w:rPr>
          <w:rFonts w:cstheme="minorHAnsi"/>
          <w:sz w:val="22"/>
          <w:szCs w:val="22"/>
        </w:rPr>
        <w:t xml:space="preserve">One of the main problems of microbiome data is its sparse nature. </w:t>
      </w:r>
      <w:r w:rsidR="00C32761">
        <w:rPr>
          <w:rFonts w:cstheme="minorHAnsi"/>
          <w:sz w:val="22"/>
          <w:szCs w:val="22"/>
        </w:rPr>
        <w:t xml:space="preserve">When working with relative abundances this is annoying but doesn’t have to any mathematical consequences. On the other hand in log-ratio transformation zeros lead to problems, as log(0) is undefined. </w:t>
      </w:r>
      <w:r w:rsidRPr="00B749B7">
        <w:rPr>
          <w:rFonts w:cstheme="minorHAnsi"/>
          <w:sz w:val="22"/>
          <w:szCs w:val="22"/>
        </w:rPr>
        <w:t xml:space="preserve">Therefore, one of the first steps </w:t>
      </w:r>
      <w:r w:rsidR="00722306">
        <w:rPr>
          <w:rFonts w:cstheme="minorHAnsi"/>
          <w:sz w:val="22"/>
          <w:szCs w:val="22"/>
        </w:rPr>
        <w:t xml:space="preserve">after filtering and </w:t>
      </w:r>
      <w:r w:rsidR="00C32761">
        <w:rPr>
          <w:rFonts w:cstheme="minorHAnsi"/>
          <w:sz w:val="22"/>
          <w:szCs w:val="22"/>
        </w:rPr>
        <w:t>before</w:t>
      </w:r>
      <w:commentRangeStart w:id="38"/>
      <w:commentRangeStart w:id="39"/>
      <w:r w:rsidR="000D58B0">
        <w:rPr>
          <w:rFonts w:cstheme="minorHAnsi"/>
          <w:sz w:val="22"/>
          <w:szCs w:val="22"/>
        </w:rPr>
        <w:t xml:space="preserve"> log-ratio transformation</w:t>
      </w:r>
      <w:r w:rsidRPr="00B749B7">
        <w:rPr>
          <w:rFonts w:cstheme="minorHAnsi"/>
          <w:sz w:val="22"/>
          <w:szCs w:val="22"/>
        </w:rPr>
        <w:t xml:space="preserve"> is zero-imputation</w:t>
      </w:r>
      <w:commentRangeEnd w:id="38"/>
      <w:r w:rsidR="00875154" w:rsidRPr="00B749B7">
        <w:rPr>
          <w:rStyle w:val="CommentReference"/>
          <w:sz w:val="22"/>
          <w:szCs w:val="22"/>
        </w:rPr>
        <w:commentReference w:id="38"/>
      </w:r>
      <w:commentRangeEnd w:id="39"/>
      <w:r w:rsidR="000D58B0">
        <w:rPr>
          <w:rStyle w:val="CommentReference"/>
        </w:rPr>
        <w:commentReference w:id="39"/>
      </w:r>
      <w:r w:rsidRPr="00B749B7">
        <w:rPr>
          <w:rFonts w:cstheme="minorHAnsi"/>
          <w:sz w:val="22"/>
          <w:szCs w:val="22"/>
        </w:rPr>
        <w:t xml:space="preserve">. </w:t>
      </w:r>
      <w:r w:rsidR="00013A4B" w:rsidRPr="00B749B7">
        <w:rPr>
          <w:rFonts w:cstheme="minorHAnsi"/>
          <w:sz w:val="22"/>
          <w:szCs w:val="22"/>
        </w:rPr>
        <w:t xml:space="preserve">Introduced by </w:t>
      </w:r>
      <w:sdt>
        <w:sdtPr>
          <w:rPr>
            <w:rFonts w:cstheme="minorHAnsi"/>
            <w:sz w:val="22"/>
            <w:szCs w:val="22"/>
          </w:rPr>
          <w:alias w:val="To edit, see citavi.com/edit"/>
          <w:tag w:val="CitaviPlaceholder#6087b2f0-d0db-4fce-b152-3b2995140023"/>
          <w:id w:val="-1830904106"/>
          <w:placeholder>
            <w:docPart w:val="DefaultPlaceholder_-1854013440"/>
          </w:placeholder>
        </w:sdtPr>
        <w:sdtEndPr/>
        <w:sdtContent>
          <w:r w:rsidR="00013A4B" w:rsidRPr="00B749B7">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MzAxNDgyLTNlZDgtNGY2NC05NDlkLTQ3ZmIzZjE0ODFkYSIsIlJhbmdlTGVuZ3RoIjo0NiwiUmVmZXJlbmNlSWQiOiJjM2NkZjlkYy05NzQzLTQ0MjMtOTgyZC0xNTczMjIyMGZmO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ZW1vbGFiLjIwMTUuMDIuMDE5IiwiVXJpU3RyaW5nIjoiaHR0cHM6Ly9kb2kub3JnLzEwLjEwMTYvai5jaGVtb2xhYi4yMDE1LjAyLjAxO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}</w:instrText>
          </w:r>
          <w:r w:rsidR="00013A4B" w:rsidRPr="00B749B7">
            <w:rPr>
              <w:rFonts w:cstheme="minorHAnsi"/>
              <w:sz w:val="22"/>
              <w:szCs w:val="22"/>
            </w:rPr>
            <w:fldChar w:fldCharType="separate"/>
          </w:r>
          <w:r w:rsidR="000550A2">
            <w:rPr>
              <w:rFonts w:cstheme="minorHAnsi"/>
              <w:sz w:val="22"/>
              <w:szCs w:val="22"/>
            </w:rPr>
            <w:t>(Palarea-Albaladejo and Martín-Fernández 2015)</w:t>
          </w:r>
          <w:r w:rsidR="00013A4B" w:rsidRPr="00B749B7">
            <w:rPr>
              <w:rFonts w:cstheme="minorHAnsi"/>
              <w:sz w:val="22"/>
              <w:szCs w:val="22"/>
            </w:rPr>
            <w:fldChar w:fldCharType="end"/>
          </w:r>
        </w:sdtContent>
      </w:sdt>
      <w:r w:rsidR="00013A4B" w:rsidRPr="00B749B7">
        <w:rPr>
          <w:rFonts w:cstheme="minorHAnsi"/>
          <w:sz w:val="22"/>
          <w:szCs w:val="22"/>
        </w:rPr>
        <w:t xml:space="preserve"> is </w:t>
      </w:r>
      <w:r w:rsidR="000D58B0">
        <w:rPr>
          <w:rFonts w:cstheme="minorHAnsi"/>
          <w:sz w:val="22"/>
          <w:szCs w:val="22"/>
        </w:rPr>
        <w:t>pseudocount. It</w:t>
      </w:r>
      <w:r w:rsidR="004B3883">
        <w:rPr>
          <w:rFonts w:cstheme="minorHAnsi"/>
          <w:sz w:val="22"/>
          <w:szCs w:val="22"/>
        </w:rPr>
        <w:t xml:space="preserve"> </w:t>
      </w:r>
      <w:r w:rsidR="00131550" w:rsidRPr="00B749B7">
        <w:rPr>
          <w:rFonts w:cstheme="minorHAnsi"/>
          <w:sz w:val="22"/>
          <w:szCs w:val="22"/>
        </w:rPr>
        <w:t>has be</w:t>
      </w:r>
      <w:r w:rsidR="002D7B9D" w:rsidRPr="00B749B7">
        <w:rPr>
          <w:rFonts w:cstheme="minorHAnsi"/>
          <w:sz w:val="22"/>
          <w:szCs w:val="22"/>
        </w:rPr>
        <w:t>e</w:t>
      </w:r>
      <w:r w:rsidR="00131550" w:rsidRPr="00B749B7">
        <w:rPr>
          <w:rFonts w:cstheme="minorHAnsi"/>
          <w:sz w:val="22"/>
          <w:szCs w:val="22"/>
        </w:rPr>
        <w:t>n frequently used for statistical analysis of microbiome data.</w:t>
      </w:r>
      <w:r w:rsidR="000074E4" w:rsidRPr="00B749B7">
        <w:rPr>
          <w:rFonts w:cstheme="minorHAnsi"/>
          <w:sz w:val="22"/>
          <w:szCs w:val="22"/>
        </w:rPr>
        <w:t xml:space="preserve"> </w:t>
      </w:r>
      <w:r w:rsidR="00B54ABF" w:rsidRPr="00B749B7">
        <w:rPr>
          <w:rFonts w:cstheme="minorHAnsi"/>
          <w:sz w:val="22"/>
          <w:szCs w:val="22"/>
        </w:rPr>
        <w:t>It adds</w:t>
      </w:r>
      <w:r w:rsidR="00863151" w:rsidRPr="00B749B7">
        <w:rPr>
          <w:rFonts w:cstheme="minorHAnsi"/>
          <w:sz w:val="22"/>
          <w:szCs w:val="22"/>
        </w:rPr>
        <w:t xml:space="preserve"> a pseudo-count of 1E-05 to avoid non-finite values resulting from log(0).</w:t>
      </w:r>
      <w:r w:rsidR="00B54ABF" w:rsidRPr="00B749B7">
        <w:rPr>
          <w:rFonts w:cstheme="minorHAnsi"/>
          <w:sz w:val="22"/>
          <w:szCs w:val="22"/>
        </w:rPr>
        <w:t xml:space="preserve"> </w:t>
      </w:r>
      <w:r w:rsidR="00492A4E" w:rsidRPr="00B749B7">
        <w:rPr>
          <w:rFonts w:cstheme="minorHAnsi"/>
          <w:sz w:val="22"/>
          <w:szCs w:val="22"/>
        </w:rPr>
        <w:t xml:space="preserve">An alternative to </w:t>
      </w:r>
      <w:r w:rsidR="002060FB" w:rsidRPr="00B749B7">
        <w:rPr>
          <w:rFonts w:cstheme="minorHAnsi"/>
          <w:sz w:val="22"/>
          <w:szCs w:val="22"/>
        </w:rPr>
        <w:t xml:space="preserve">zCompositions will be </w:t>
      </w:r>
      <w:r w:rsidR="00A22604" w:rsidRPr="00B749B7">
        <w:rPr>
          <w:rFonts w:cstheme="minorHAnsi"/>
          <w:sz w:val="22"/>
          <w:szCs w:val="22"/>
        </w:rPr>
        <w:t xml:space="preserve">mbImpute. The </w:t>
      </w:r>
      <w:commentRangeStart w:id="40"/>
      <w:commentRangeStart w:id="41"/>
      <w:r w:rsidR="00A22604" w:rsidRPr="00B749B7">
        <w:rPr>
          <w:rFonts w:cstheme="minorHAnsi"/>
          <w:sz w:val="22"/>
          <w:szCs w:val="22"/>
        </w:rPr>
        <w:t xml:space="preserve">mbImpute </w:t>
      </w:r>
      <w:commentRangeEnd w:id="40"/>
      <w:r w:rsidR="00875154" w:rsidRPr="00B749B7">
        <w:rPr>
          <w:rStyle w:val="CommentReference"/>
          <w:sz w:val="22"/>
          <w:szCs w:val="22"/>
        </w:rPr>
        <w:commentReference w:id="40"/>
      </w:r>
      <w:commentRangeEnd w:id="41"/>
      <w:r w:rsidR="000D58B0">
        <w:rPr>
          <w:rStyle w:val="CommentReference"/>
        </w:rPr>
        <w:commentReference w:id="41"/>
      </w:r>
      <w:r w:rsidR="00A22604" w:rsidRPr="00B749B7">
        <w:rPr>
          <w:rFonts w:cstheme="minorHAnsi"/>
          <w:sz w:val="22"/>
          <w:szCs w:val="22"/>
        </w:rPr>
        <w:t xml:space="preserve">method identifies and corrects the zeros and low counts that are unlikely biological </w:t>
      </w:r>
      <w:r w:rsidR="00B6333D" w:rsidRPr="00B749B7">
        <w:rPr>
          <w:rFonts w:cstheme="minorHAnsi"/>
          <w:sz w:val="22"/>
          <w:szCs w:val="22"/>
        </w:rPr>
        <w:t xml:space="preserve">in </w:t>
      </w:r>
      <w:r w:rsidR="00A22604" w:rsidRPr="00B749B7">
        <w:rPr>
          <w:rFonts w:cstheme="minorHAnsi"/>
          <w:sz w:val="22"/>
          <w:szCs w:val="22"/>
        </w:rPr>
        <w:t>microbiome taxon count</w:t>
      </w:r>
      <w:r w:rsidR="00B6333D" w:rsidRPr="00B749B7">
        <w:rPr>
          <w:rFonts w:cstheme="minorHAnsi"/>
          <w:sz w:val="22"/>
          <w:szCs w:val="22"/>
        </w:rPr>
        <w:t xml:space="preserve"> </w:t>
      </w:r>
      <w:r w:rsidR="00A22604" w:rsidRPr="00B749B7">
        <w:rPr>
          <w:rFonts w:cstheme="minorHAnsi"/>
          <w:sz w:val="22"/>
          <w:szCs w:val="22"/>
        </w:rPr>
        <w:t>data. The goal of mbImpute is to provide a principled data-driven approach to relieve the microbiome data sparsity issue due to prevalent non-biological zeros</w:t>
      </w:r>
      <w:r w:rsidR="007C04B4" w:rsidRPr="00B749B7">
        <w:rPr>
          <w:rFonts w:cstheme="minorHAnsi"/>
          <w:sz w:val="22"/>
          <w:szCs w:val="22"/>
        </w:rPr>
        <w:t xml:space="preserve"> </w:t>
      </w:r>
      <w:sdt>
        <w:sdtPr>
          <w:rPr>
            <w:rFonts w:cstheme="minorHAnsi"/>
            <w:sz w:val="22"/>
            <w:szCs w:val="22"/>
          </w:rPr>
          <w:alias w:val="To edit, see citavi.com/edit"/>
          <w:tag w:val="CitaviPlaceholder#a456b524-e26e-479c-b678-ae866a988cdc"/>
          <w:id w:val="-900131966"/>
          <w:placeholder>
            <w:docPart w:val="DefaultPlaceholder_-1854013440"/>
          </w:placeholder>
        </w:sdtPr>
        <w:sdtEndPr/>
        <w:sdtContent>
          <w:r w:rsidR="007C04B4" w:rsidRPr="00B749B7">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jU3ODI1LWNhMjMtNGI0Mi05MDA2LTUwZTYzYzYzYmNjZCIsIlJhbmdlTGVuZ3RoIjoxOSwiUmVmZXJlbmNlSWQiOiJlMTc5MTI0Yi1hZWNiLTRhYTItOTFhYi00NTFkYjQ5NTZmN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4Ni9zMTMwNTktMDIxLTAyNDAwLTQiLCJVcmlTdHJpbmciOiJodHRwczovL2RvaS5vcmcvMTAuMTE4Ni9zMTMwNTktMDIxLTAyNDAwL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N1QxMjoxMTo0MSIsIk1vZGlmaWVkQnkiOiJfSmVubmlmZXIgTmV1bWFpZXIiLCJJZCI6ImYxYWI4YmNiLWFkMTQtNDk4ZS1iMGI0LTU1MDMwMjBkMTI0YiIsIk1vZGlmaWVkT24iOiIyMDIyLTAxLTI3VDEyOjExOjQ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QxODMwNDEiLCJVcmlTdHJpbmciOiJodHRwOi8vd3d3Lm5jYmkubmxtLm5paC5nb3YvcHVibWVkLzM0MTgzMDQ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dUMTI6MTE6NDEiLCJNb2RpZmllZEJ5IjoiX0plbm5pZmVyIE5ldW1haWVyIiwiSWQiOiIxYTlmZjdmZC1iNDQ2LTRiMTUtOTBkYS1jMWY1NjcwNGY5MWYiLCJNb2RpZmllZE9uIjoiMjAyMi0wMS0yN1QxMjoxMTo0M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gyNDAzMTciLCJVcmlTdHJpbmciOiJodHRwczovL3d3dy5uY2JpLm5sbS5uaWguZ292L3BtYy9hcnRpY2xlcy9QTUM4MjQwMzE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}</w:instrText>
          </w:r>
          <w:r w:rsidR="007C04B4" w:rsidRPr="00B749B7">
            <w:rPr>
              <w:rFonts w:cstheme="minorHAnsi"/>
              <w:sz w:val="22"/>
              <w:szCs w:val="22"/>
            </w:rPr>
            <w:fldChar w:fldCharType="separate"/>
          </w:r>
          <w:r w:rsidR="000550A2">
            <w:rPr>
              <w:rFonts w:cstheme="minorHAnsi"/>
              <w:sz w:val="22"/>
              <w:szCs w:val="22"/>
            </w:rPr>
            <w:t>(Jiang et al. 2021)</w:t>
          </w:r>
          <w:r w:rsidR="007C04B4" w:rsidRPr="00B749B7">
            <w:rPr>
              <w:rFonts w:cstheme="minorHAnsi"/>
              <w:sz w:val="22"/>
              <w:szCs w:val="22"/>
            </w:rPr>
            <w:fldChar w:fldCharType="end"/>
          </w:r>
        </w:sdtContent>
      </w:sdt>
      <w:r w:rsidR="00A22604" w:rsidRPr="00B749B7">
        <w:rPr>
          <w:rFonts w:cstheme="minorHAnsi"/>
          <w:sz w:val="22"/>
          <w:szCs w:val="22"/>
        </w:rPr>
        <w:t>.</w:t>
      </w:r>
      <w:r w:rsidR="005900A0" w:rsidRPr="00B749B7">
        <w:rPr>
          <w:rFonts w:cstheme="minorHAnsi"/>
          <w:sz w:val="22"/>
          <w:szCs w:val="22"/>
        </w:rPr>
        <w:t xml:space="preserve"> </w:t>
      </w:r>
      <w:r w:rsidR="00B6333D" w:rsidRPr="00B749B7">
        <w:rPr>
          <w:rFonts w:cstheme="minorHAnsi"/>
          <w:sz w:val="22"/>
          <w:szCs w:val="22"/>
        </w:rPr>
        <w:t xml:space="preserve">As it hasn’t been compared to </w:t>
      </w:r>
      <w:r w:rsidR="002F14F3">
        <w:rPr>
          <w:rFonts w:cstheme="minorHAnsi"/>
          <w:sz w:val="22"/>
          <w:szCs w:val="22"/>
        </w:rPr>
        <w:t>pseudocount</w:t>
      </w:r>
      <w:r w:rsidR="002F14F3" w:rsidRPr="00B749B7">
        <w:rPr>
          <w:rFonts w:cstheme="minorHAnsi"/>
          <w:sz w:val="22"/>
          <w:szCs w:val="22"/>
        </w:rPr>
        <w:t xml:space="preserve"> </w:t>
      </w:r>
      <w:r w:rsidR="00B6333D" w:rsidRPr="00B749B7">
        <w:rPr>
          <w:rFonts w:cstheme="minorHAnsi"/>
          <w:sz w:val="22"/>
          <w:szCs w:val="22"/>
        </w:rPr>
        <w:t>yet, it will be an interesting addition to this benchmarking project.</w:t>
      </w:r>
    </w:p>
    <w:p w14:paraId="1688568C" w14:textId="77777777" w:rsidR="00ED43CF" w:rsidRPr="00B749B7" w:rsidRDefault="00ED43CF" w:rsidP="00ED43CF">
      <w:pPr>
        <w:pStyle w:val="Heading2"/>
        <w:rPr>
          <w:sz w:val="22"/>
          <w:szCs w:val="22"/>
        </w:rPr>
      </w:pPr>
      <w:bookmarkStart w:id="42" w:name="_Toc96333826"/>
      <w:r w:rsidRPr="00B749B7">
        <w:rPr>
          <w:sz w:val="22"/>
          <w:szCs w:val="22"/>
        </w:rPr>
        <w:t>Standard Microbiome Approaches</w:t>
      </w:r>
      <w:bookmarkEnd w:id="42"/>
    </w:p>
    <w:p w14:paraId="09ED4727" w14:textId="729D0B93" w:rsidR="00296F3C" w:rsidRPr="00ED43CF" w:rsidRDefault="00ED43CF" w:rsidP="00ED43CF">
      <w:pPr>
        <w:spacing w:line="360" w:lineRule="auto"/>
        <w:jc w:val="both"/>
        <w:rPr>
          <w:sz w:val="22"/>
          <w:szCs w:val="22"/>
        </w:rPr>
      </w:pPr>
      <w:r w:rsidRPr="00B749B7">
        <w:rPr>
          <w:sz w:val="22"/>
          <w:szCs w:val="22"/>
        </w:rPr>
        <w:t xml:space="preserve">Using tested and published libraries for microbiome analysis is the easiest way to reduce human error and improve quality management. Two approaches are used frequently, and they will present the baseline comparison if one should use those packages or a machine learning model. One is called </w:t>
      </w:r>
      <w:r w:rsidRPr="00B749B7">
        <w:rPr>
          <w:i/>
          <w:iCs/>
          <w:sz w:val="22"/>
          <w:szCs w:val="22"/>
        </w:rPr>
        <w:t>selbal</w:t>
      </w:r>
      <w:r w:rsidRPr="00B749B7">
        <w:rPr>
          <w:sz w:val="22"/>
          <w:szCs w:val="22"/>
        </w:rPr>
        <w:t xml:space="preserve"> and was proposed by Rivera-Pinto et al. (2018). It is based on </w:t>
      </w:r>
      <w:r>
        <w:rPr>
          <w:sz w:val="22"/>
          <w:szCs w:val="22"/>
        </w:rPr>
        <w:t>standard generalized linear models</w:t>
      </w:r>
      <w:r w:rsidRPr="00B749B7">
        <w:rPr>
          <w:sz w:val="22"/>
          <w:szCs w:val="22"/>
        </w:rPr>
        <w:t xml:space="preserve">. The second one will be </w:t>
      </w:r>
      <w:r w:rsidRPr="00B749B7">
        <w:rPr>
          <w:i/>
          <w:iCs/>
          <w:sz w:val="22"/>
          <w:szCs w:val="22"/>
        </w:rPr>
        <w:t>CoDaCoRe</w:t>
      </w:r>
      <w:r w:rsidRPr="00B749B7">
        <w:rPr>
          <w:sz w:val="22"/>
          <w:szCs w:val="22"/>
        </w:rPr>
        <w:t xml:space="preserve"> proposed by </w:t>
      </w:r>
      <w:sdt>
        <w:sdtPr>
          <w:rPr>
            <w:sz w:val="22"/>
            <w:szCs w:val="22"/>
          </w:rPr>
          <w:alias w:val="To edit, see citavi.com/edit"/>
          <w:tag w:val="CitaviPlaceholder#00835b25-49c6-4a78-b78f-a72ae306deec"/>
          <w:id w:val="1874495164"/>
          <w:placeholder>
            <w:docPart w:val="78CC5E00BA0A42CCB228CC4E4ACB9F7E"/>
          </w:placeholder>
        </w:sdtPr>
        <w:sdtEnd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ZWYxNDg2LTU4MzMtNDRlYi05NmUxLTdiZjU4OWRjYTQxYi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wMDgzNWIyNS00OWM2LTRhNzgtYjc4Zi1hNzJhZTMwNmRlZWMiLCJUZXh0IjoiKEdvcmRvbi1Sb2RyaWd1ZXogZXQgYWwuIDIwMjEpIiwiV0FJVmVyc2lvbiI6IjYuMTEuMC4wIn0=}</w:instrText>
          </w:r>
          <w:r w:rsidRPr="00B749B7">
            <w:rPr>
              <w:sz w:val="22"/>
              <w:szCs w:val="22"/>
            </w:rPr>
            <w:fldChar w:fldCharType="separate"/>
          </w:r>
          <w:r w:rsidR="000550A2">
            <w:rPr>
              <w:sz w:val="22"/>
              <w:szCs w:val="22"/>
            </w:rPr>
            <w:t>(Gordon-Rodriguez et al. 2021)</w:t>
          </w:r>
          <w:r w:rsidRPr="00B749B7">
            <w:rPr>
              <w:sz w:val="22"/>
              <w:szCs w:val="22"/>
            </w:rPr>
            <w:fldChar w:fldCharType="end"/>
          </w:r>
        </w:sdtContent>
      </w:sdt>
      <w:r w:rsidRPr="00B749B7">
        <w:rPr>
          <w:sz w:val="22"/>
          <w:szCs w:val="22"/>
        </w:rPr>
        <w:t>, which is based on random forest analysis.</w:t>
      </w:r>
      <w:r>
        <w:rPr>
          <w:sz w:val="22"/>
          <w:szCs w:val="22"/>
        </w:rPr>
        <w:t xml:space="preserve"> </w:t>
      </w:r>
    </w:p>
    <w:p w14:paraId="2B49709A" w14:textId="328E21EF" w:rsidR="00096AD0" w:rsidRPr="00B749B7" w:rsidRDefault="00637DA6" w:rsidP="00096AD0">
      <w:pPr>
        <w:pStyle w:val="Heading2"/>
        <w:spacing w:line="360" w:lineRule="auto"/>
        <w:jc w:val="both"/>
        <w:rPr>
          <w:sz w:val="22"/>
          <w:szCs w:val="22"/>
        </w:rPr>
      </w:pPr>
      <w:bookmarkStart w:id="43" w:name="_Toc96333827"/>
      <w:r w:rsidRPr="00B749B7">
        <w:rPr>
          <w:sz w:val="22"/>
          <w:szCs w:val="22"/>
        </w:rPr>
        <w:t>Transformation</w:t>
      </w:r>
      <w:r w:rsidR="00ED43CF">
        <w:rPr>
          <w:sz w:val="22"/>
          <w:szCs w:val="22"/>
        </w:rPr>
        <w:t>s</w:t>
      </w:r>
      <w:bookmarkEnd w:id="43"/>
    </w:p>
    <w:p w14:paraId="2B5E06A5" w14:textId="77777777" w:rsidR="00BB3E3D" w:rsidRDefault="00096AD0" w:rsidP="00263958">
      <w:pPr>
        <w:spacing w:line="360" w:lineRule="auto"/>
        <w:jc w:val="both"/>
        <w:rPr>
          <w:sz w:val="22"/>
          <w:szCs w:val="22"/>
        </w:rPr>
      </w:pPr>
      <w:r w:rsidRPr="00B749B7">
        <w:rPr>
          <w:sz w:val="22"/>
          <w:szCs w:val="22"/>
        </w:rPr>
        <w:t xml:space="preserve">As mentioned in the introduction, choosing a log-ratio is not an easy decision. </w:t>
      </w:r>
      <w:r w:rsidR="00BB158A" w:rsidRPr="00B749B7">
        <w:rPr>
          <w:sz w:val="22"/>
          <w:szCs w:val="22"/>
        </w:rPr>
        <w:t xml:space="preserve">In order to stay with the goal of improving quality management and reducing human error, ILR will left out, as it is the most difficult one to </w:t>
      </w:r>
      <w:r w:rsidR="002523BB" w:rsidRPr="00B749B7">
        <w:rPr>
          <w:sz w:val="22"/>
          <w:szCs w:val="22"/>
        </w:rPr>
        <w:t>work with and interpret. Similarly, pair-wise log-ratio transformations will also not be tested, as they are very computationally taxing</w:t>
      </w:r>
      <w:r w:rsidR="00367F1A" w:rsidRPr="00B749B7">
        <w:rPr>
          <w:sz w:val="22"/>
          <w:szCs w:val="22"/>
        </w:rPr>
        <w:t xml:space="preserve">. It has been decided to use </w:t>
      </w:r>
      <w:r w:rsidR="00F313D1" w:rsidRPr="00B749B7">
        <w:rPr>
          <w:sz w:val="22"/>
          <w:szCs w:val="22"/>
        </w:rPr>
        <w:t xml:space="preserve">TSS (total sum scaling transformation), which is standard relative abundance data, and compare it to CLR and ALR transformed data. </w:t>
      </w:r>
    </w:p>
    <w:p w14:paraId="1184B64E" w14:textId="67A12039" w:rsidR="0040199C" w:rsidRDefault="00F92AC0" w:rsidP="00263958">
      <w:pPr>
        <w:spacing w:line="360" w:lineRule="auto"/>
        <w:jc w:val="both"/>
        <w:rPr>
          <w:sz w:val="22"/>
          <w:szCs w:val="22"/>
        </w:rPr>
      </w:pPr>
      <w:r w:rsidRPr="00B749B7">
        <w:rPr>
          <w:sz w:val="22"/>
          <w:szCs w:val="22"/>
        </w:rPr>
        <w:t xml:space="preserve">As ALR would be the most promising log-ratio transformation in terms of interpretability and its closeness to ILR, we will compare ALR transformation in three ways: </w:t>
      </w:r>
      <w:r w:rsidR="001C4C56" w:rsidRPr="00B749B7">
        <w:rPr>
          <w:sz w:val="22"/>
          <w:szCs w:val="22"/>
        </w:rPr>
        <w:t xml:space="preserve">(i) a </w:t>
      </w:r>
      <w:commentRangeStart w:id="44"/>
      <w:commentRangeStart w:id="45"/>
      <w:r w:rsidR="001C4C56" w:rsidRPr="00B749B7">
        <w:rPr>
          <w:sz w:val="22"/>
          <w:szCs w:val="22"/>
        </w:rPr>
        <w:t>random reference will be picked as denominator</w:t>
      </w:r>
      <w:commentRangeEnd w:id="44"/>
      <w:r w:rsidR="00FF7D02" w:rsidRPr="00B749B7">
        <w:rPr>
          <w:rStyle w:val="CommentReference"/>
          <w:sz w:val="22"/>
          <w:szCs w:val="22"/>
        </w:rPr>
        <w:commentReference w:id="44"/>
      </w:r>
      <w:commentRangeEnd w:id="45"/>
      <w:r w:rsidR="000B4DC7">
        <w:rPr>
          <w:rStyle w:val="CommentReference"/>
        </w:rPr>
        <w:commentReference w:id="45"/>
      </w:r>
      <w:r w:rsidR="001C4C56" w:rsidRPr="00B749B7">
        <w:rPr>
          <w:sz w:val="22"/>
          <w:szCs w:val="22"/>
        </w:rPr>
        <w:t xml:space="preserve">, to create a worst possible performance for ALR, (ii) </w:t>
      </w:r>
      <w:r w:rsidR="000B08EE" w:rsidRPr="00B749B7">
        <w:rPr>
          <w:sz w:val="22"/>
          <w:szCs w:val="22"/>
        </w:rPr>
        <w:t xml:space="preserve">find the most optimal ALR via pair-wise log-ratio computations, (iii) use Greenacre et al. (2021) proposed way of finding </w:t>
      </w:r>
      <w:r w:rsidR="00643FBE" w:rsidRPr="00B749B7">
        <w:rPr>
          <w:sz w:val="22"/>
          <w:szCs w:val="22"/>
        </w:rPr>
        <w:t xml:space="preserve">a reference. The data matrix will be filtered for top </w:t>
      </w:r>
      <w:commentRangeStart w:id="46"/>
      <w:r w:rsidR="00643FBE" w:rsidRPr="00B749B7">
        <w:rPr>
          <w:sz w:val="22"/>
          <w:szCs w:val="22"/>
        </w:rPr>
        <w:t>10</w:t>
      </w:r>
      <w:commentRangeEnd w:id="46"/>
      <w:r w:rsidR="00FF7D02" w:rsidRPr="00B749B7">
        <w:rPr>
          <w:rStyle w:val="CommentReference"/>
          <w:sz w:val="22"/>
          <w:szCs w:val="22"/>
        </w:rPr>
        <w:commentReference w:id="46"/>
      </w:r>
      <w:r w:rsidR="001808F0" w:rsidRPr="00B749B7">
        <w:rPr>
          <w:sz w:val="22"/>
          <w:szCs w:val="22"/>
        </w:rPr>
        <w:t xml:space="preserve"> references that show the highest abundance and similarly lowest variance, with a following Procrustes analysis to assess their geometry</w:t>
      </w:r>
      <w:r w:rsidR="00263958" w:rsidRPr="00B749B7">
        <w:rPr>
          <w:sz w:val="22"/>
          <w:szCs w:val="22"/>
        </w:rPr>
        <w:t xml:space="preserve">. This should lead to a computationally balanced approach in finding a good </w:t>
      </w:r>
      <w:r w:rsidR="00C15F3D" w:rsidRPr="00B749B7">
        <w:rPr>
          <w:sz w:val="22"/>
          <w:szCs w:val="22"/>
        </w:rPr>
        <w:t>ALR log-ratio transformation.</w:t>
      </w:r>
      <w:r w:rsidR="00ED43CF">
        <w:rPr>
          <w:sz w:val="22"/>
          <w:szCs w:val="22"/>
        </w:rPr>
        <w:t xml:space="preserve"> It should be noted that the introduced log-ratio transformations will only be </w:t>
      </w:r>
      <w:r w:rsidR="00ED43CF">
        <w:rPr>
          <w:sz w:val="22"/>
          <w:szCs w:val="22"/>
        </w:rPr>
        <w:lastRenderedPageBreak/>
        <w:t xml:space="preserve">applied for machine learning models and their impact directly compared to the standard microbiome approaches of </w:t>
      </w:r>
      <w:r w:rsidR="00ED43CF" w:rsidRPr="0071309B">
        <w:rPr>
          <w:i/>
          <w:iCs/>
          <w:sz w:val="22"/>
          <w:szCs w:val="22"/>
        </w:rPr>
        <w:t>selbal</w:t>
      </w:r>
      <w:r w:rsidR="00ED43CF">
        <w:rPr>
          <w:sz w:val="22"/>
          <w:szCs w:val="22"/>
        </w:rPr>
        <w:t xml:space="preserve"> and </w:t>
      </w:r>
      <w:r w:rsidR="00ED43CF" w:rsidRPr="0071309B">
        <w:rPr>
          <w:i/>
          <w:iCs/>
          <w:sz w:val="22"/>
          <w:szCs w:val="22"/>
        </w:rPr>
        <w:t>CoDaCoRe</w:t>
      </w:r>
      <w:r w:rsidR="00ED43CF">
        <w:rPr>
          <w:sz w:val="22"/>
          <w:szCs w:val="22"/>
        </w:rPr>
        <w:t>.</w:t>
      </w:r>
    </w:p>
    <w:p w14:paraId="7EDAC7E4" w14:textId="726A4B83" w:rsidR="00267306" w:rsidRPr="00B749B7" w:rsidRDefault="00267306" w:rsidP="00096AD0">
      <w:pPr>
        <w:pStyle w:val="Heading2"/>
        <w:spacing w:line="360" w:lineRule="auto"/>
        <w:jc w:val="both"/>
        <w:rPr>
          <w:sz w:val="22"/>
          <w:szCs w:val="22"/>
        </w:rPr>
      </w:pPr>
      <w:bookmarkStart w:id="47" w:name="_Toc96333828"/>
      <w:r w:rsidRPr="00B749B7">
        <w:rPr>
          <w:sz w:val="22"/>
          <w:szCs w:val="22"/>
        </w:rPr>
        <w:t>Machine Learning Models</w:t>
      </w:r>
      <w:bookmarkEnd w:id="47"/>
    </w:p>
    <w:p w14:paraId="2974B8CF" w14:textId="3BF9EB59" w:rsidR="004F298A" w:rsidRDefault="00E82846" w:rsidP="00E82846">
      <w:pPr>
        <w:spacing w:line="360" w:lineRule="auto"/>
        <w:jc w:val="both"/>
        <w:rPr>
          <w:sz w:val="22"/>
          <w:szCs w:val="22"/>
        </w:rPr>
      </w:pPr>
      <w:commentRangeStart w:id="48"/>
      <w:commentRangeStart w:id="49"/>
      <w:commentRangeStart w:id="50"/>
      <w:r w:rsidRPr="00B749B7">
        <w:rPr>
          <w:sz w:val="22"/>
          <w:szCs w:val="22"/>
        </w:rPr>
        <w:t>Using</w:t>
      </w:r>
      <w:commentRangeEnd w:id="48"/>
      <w:r w:rsidR="002204F4" w:rsidRPr="00B749B7">
        <w:rPr>
          <w:rStyle w:val="CommentReference"/>
          <w:sz w:val="22"/>
          <w:szCs w:val="22"/>
        </w:rPr>
        <w:commentReference w:id="48"/>
      </w:r>
      <w:commentRangeEnd w:id="49"/>
      <w:r w:rsidR="00DE2681" w:rsidRPr="00B749B7">
        <w:rPr>
          <w:rStyle w:val="CommentReference"/>
          <w:sz w:val="22"/>
          <w:szCs w:val="22"/>
        </w:rPr>
        <w:commentReference w:id="49"/>
      </w:r>
      <w:commentRangeEnd w:id="50"/>
      <w:r w:rsidR="00B342F8">
        <w:rPr>
          <w:rStyle w:val="CommentReference"/>
        </w:rPr>
        <w:commentReference w:id="50"/>
      </w:r>
      <w:r w:rsidRPr="00B749B7">
        <w:rPr>
          <w:sz w:val="22"/>
          <w:szCs w:val="22"/>
        </w:rPr>
        <w:t xml:space="preserve"> Machine Learning models always includes some form of cross-validation to ensure a low bias in machine learning models. </w:t>
      </w:r>
      <w:r w:rsidR="008C1C9C" w:rsidRPr="004F298A">
        <w:rPr>
          <w:sz w:val="22"/>
          <w:szCs w:val="22"/>
        </w:rPr>
        <w:t xml:space="preserve">One of the recurring methodologies </w:t>
      </w:r>
      <w:r w:rsidRPr="004F298A">
        <w:rPr>
          <w:sz w:val="22"/>
          <w:szCs w:val="22"/>
        </w:rPr>
        <w:t>i</w:t>
      </w:r>
      <w:r w:rsidR="00176A38" w:rsidRPr="004F298A">
        <w:rPr>
          <w:sz w:val="22"/>
          <w:szCs w:val="22"/>
        </w:rPr>
        <w:t>s</w:t>
      </w:r>
      <w:r w:rsidR="008C1C9C" w:rsidRPr="004F298A">
        <w:rPr>
          <w:sz w:val="22"/>
          <w:szCs w:val="22"/>
        </w:rPr>
        <w:t xml:space="preserve"> nested cross-validation algorithm</w:t>
      </w:r>
      <w:r w:rsidR="008C1C9C" w:rsidRPr="00B749B7">
        <w:rPr>
          <w:sz w:val="22"/>
          <w:szCs w:val="22"/>
        </w:rPr>
        <w:t xml:space="preserve">. </w:t>
      </w:r>
      <w:r w:rsidR="004F298A">
        <w:rPr>
          <w:sz w:val="22"/>
          <w:szCs w:val="22"/>
        </w:rPr>
        <w:t xml:space="preserve">This is an approach to model hyperparameter optimization and model selection that attempts to overcome the problem of overfitting the training data set which often happens in standard cross-validation procedures </w:t>
      </w:r>
      <w:sdt>
        <w:sdtPr>
          <w:rPr>
            <w:sz w:val="22"/>
            <w:szCs w:val="22"/>
          </w:rPr>
          <w:alias w:val="To edit, see citavi.com/edit"/>
          <w:tag w:val="CitaviPlaceholder#1515c808-9bd6-4406-ac39-f5fd8ea0cd24"/>
          <w:id w:val="-607196424"/>
          <w:placeholder>
            <w:docPart w:val="DefaultPlaceholder_-1854013440"/>
          </w:placeholder>
        </w:sdtPr>
        <w:sdtEndPr/>
        <w:sdtContent>
          <w:r w:rsidR="004F298A">
            <w:rPr>
              <w:sz w:val="22"/>
              <w:szCs w:val="22"/>
            </w:rPr>
            <w:fldChar w:fldCharType="begin"/>
          </w:r>
          <w:r w:rsidR="002A77F4">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QzMDk4LWIzYWQtNDZhOS05N2I4LTk5ZTY0ZTkyMDc3ZiIsIlJhbmdlTGVuZ3RoIjoyNCwiUmVmZXJlbmNlSWQiOiJiYTI4OTE3Ni02YjNlLTQ3NGItOGIzZS03YmNkNjg2OWNmY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}</w:instrText>
          </w:r>
          <w:r w:rsidR="004F298A">
            <w:rPr>
              <w:sz w:val="22"/>
              <w:szCs w:val="22"/>
            </w:rPr>
            <w:fldChar w:fldCharType="separate"/>
          </w:r>
          <w:r w:rsidR="004F298A">
            <w:rPr>
              <w:sz w:val="22"/>
              <w:szCs w:val="22"/>
            </w:rPr>
            <w:t>(Cawley and Talbot 2010)</w:t>
          </w:r>
          <w:r w:rsidR="004F298A">
            <w:rPr>
              <w:sz w:val="22"/>
              <w:szCs w:val="22"/>
            </w:rPr>
            <w:fldChar w:fldCharType="end"/>
          </w:r>
        </w:sdtContent>
      </w:sdt>
      <w:r w:rsidR="004F298A">
        <w:rPr>
          <w:sz w:val="22"/>
          <w:szCs w:val="22"/>
        </w:rPr>
        <w:t xml:space="preserve">. Typically, the k-fold cross-validation procedure involves fitting a model on all folds but one and evaluating the fit model on the holdout fold. Each training dataset is then provided to a hyperparameter optimized procedure that finds an optimal set of hyperparameters for the model </w:t>
      </w:r>
      <w:sdt>
        <w:sdtPr>
          <w:rPr>
            <w:sz w:val="22"/>
            <w:szCs w:val="22"/>
          </w:rPr>
          <w:alias w:val="To edit, see citavi.com/edit"/>
          <w:tag w:val="CitaviPlaceholder#ba37a906-d934-4435-aa5b-82b0da98b2ac"/>
          <w:id w:val="1566842403"/>
          <w:placeholder>
            <w:docPart w:val="DefaultPlaceholder_-1854013440"/>
          </w:placeholder>
        </w:sdtPr>
        <w:sdtEndPr/>
        <w:sdtContent>
          <w:r w:rsidR="004F298A">
            <w:rPr>
              <w:sz w:val="22"/>
              <w:szCs w:val="22"/>
            </w:rPr>
            <w:fldChar w:fldCharType="begin"/>
          </w:r>
          <w:r w:rsidR="002A77F4">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ZjViOTZiLTBjNjktNDM2Yi04YTA0LWQ0YTA2MGRkNWI3MSIsIlJhbmdlTGVuZ3RoIjoyNCwiUmVmZXJlbmNlSWQiOiJiYTI4OTE3Ni02YjNlLTQ3NGItOGIzZS03YmNkNjg2OWNmY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}</w:instrText>
          </w:r>
          <w:r w:rsidR="004F298A">
            <w:rPr>
              <w:sz w:val="22"/>
              <w:szCs w:val="22"/>
            </w:rPr>
            <w:fldChar w:fldCharType="separate"/>
          </w:r>
          <w:r w:rsidR="004F298A">
            <w:rPr>
              <w:sz w:val="22"/>
              <w:szCs w:val="22"/>
            </w:rPr>
            <w:t>(Cawley and Talbot 2010)</w:t>
          </w:r>
          <w:r w:rsidR="004F298A">
            <w:rPr>
              <w:sz w:val="22"/>
              <w:szCs w:val="22"/>
            </w:rPr>
            <w:fldChar w:fldCharType="end"/>
          </w:r>
        </w:sdtContent>
      </w:sdt>
      <w:r w:rsidR="004F298A">
        <w:rPr>
          <w:sz w:val="22"/>
          <w:szCs w:val="22"/>
        </w:rPr>
        <w:t xml:space="preserve">. Additionally, stratification will be included. In stratified nested cross-validation during splitting of data into folds it is ensured that each fold has the same proportion of observations to ensure balancing. Here, a 10-fold stratified nested cross-validation protocol will be implemented, as it is standard now in various microbiome analyses </w:t>
      </w:r>
      <w:sdt>
        <w:sdtPr>
          <w:rPr>
            <w:sz w:val="22"/>
            <w:szCs w:val="22"/>
          </w:rPr>
          <w:alias w:val="To edit, see citavi.com/edit"/>
          <w:tag w:val="CitaviPlaceholder#27b8a9ea-0b7f-4775-b7b5-8c60946fb672"/>
          <w:id w:val="699752105"/>
          <w:placeholder>
            <w:docPart w:val="DefaultPlaceholder_-1854013440"/>
          </w:placeholder>
        </w:sdtPr>
        <w:sdtEndPr/>
        <w:sdtContent>
          <w:r w:rsidR="004F298A">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YWY4YjJiLTE3NDAtNGU0MC1iN2QxLWE1YzZhNmUwZTg1NSIsIlJhbmdlTGVuZ3RoIjoyOC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}</w:instrText>
          </w:r>
          <w:r w:rsidR="004F298A">
            <w:rPr>
              <w:sz w:val="22"/>
              <w:szCs w:val="22"/>
            </w:rPr>
            <w:fldChar w:fldCharType="separate"/>
          </w:r>
          <w:r w:rsidR="004F298A">
            <w:rPr>
              <w:sz w:val="22"/>
              <w:szCs w:val="22"/>
            </w:rPr>
            <w:t>(Marcos-Zambrano et al. 2021; Wirbel et al. 2019)</w:t>
          </w:r>
          <w:r w:rsidR="004F298A">
            <w:rPr>
              <w:sz w:val="22"/>
              <w:szCs w:val="22"/>
            </w:rPr>
            <w:fldChar w:fldCharType="end"/>
          </w:r>
        </w:sdtContent>
      </w:sdt>
      <w:r w:rsidR="004F298A">
        <w:rPr>
          <w:sz w:val="22"/>
          <w:szCs w:val="22"/>
        </w:rPr>
        <w:t xml:space="preserve">. </w:t>
      </w:r>
    </w:p>
    <w:p w14:paraId="4D8E2BC8" w14:textId="53187734" w:rsidR="008C1C9C" w:rsidRPr="00B749B7" w:rsidRDefault="008C1C9C" w:rsidP="00E82846">
      <w:pPr>
        <w:spacing w:line="360" w:lineRule="auto"/>
        <w:jc w:val="both"/>
        <w:rPr>
          <w:sz w:val="22"/>
          <w:szCs w:val="22"/>
        </w:rPr>
      </w:pPr>
      <w:r w:rsidRPr="00B749B7">
        <w:rPr>
          <w:sz w:val="22"/>
          <w:szCs w:val="22"/>
        </w:rPr>
        <w:t xml:space="preserve">Tsamardinos et al. (2015) showed that a stratified nested cross-validation algorithm shows the least bias compared to standard cross-validation algorithms. They also propose to always include repetitions of inner CV loop for small data sets to reduce variances </w:t>
      </w:r>
      <w:sdt>
        <w:sdtPr>
          <w:rPr>
            <w:sz w:val="22"/>
            <w:szCs w:val="22"/>
          </w:rPr>
          <w:alias w:val="To edit, see citavi.com/edit"/>
          <w:tag w:val="CitaviPlaceholder#dfe6aa20-1d33-4251-8c5e-3a4accc90d6d"/>
          <w:id w:val="-724985009"/>
          <w:placeholder>
            <w:docPart w:val="9B22A6F1AAE34C92892295C0CB3D02D9"/>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DU3Y2IwLTI1YWQtNDAyMi05ZmVkLTA1YWVlNWU5NTA0YSIsIlJhbmdlTGVuZ3RoIjoyNSwiUmVmZXJlbmNlSWQiOiJjOTA1YWRhOS1lMzhjLTQ4MzAtYTQ0ZC02NTUyNGE4Zjk2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IvUzAyMTgyMTMwMTU0MDAyMzAiLCJVcmlTdHJpbmciOiJodHRwczovL2RvaS5vcmcvMTAuMTE0Mi9TMDIxODIxMzAxNTQwMDIz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}</w:instrText>
          </w:r>
          <w:r w:rsidRPr="00B749B7">
            <w:rPr>
              <w:sz w:val="22"/>
              <w:szCs w:val="22"/>
            </w:rPr>
            <w:fldChar w:fldCharType="separate"/>
          </w:r>
          <w:r w:rsidR="000550A2">
            <w:rPr>
              <w:sz w:val="22"/>
              <w:szCs w:val="22"/>
            </w:rPr>
            <w:t>(Tsamardinos et al. 2015)</w:t>
          </w:r>
          <w:r w:rsidRPr="00B749B7">
            <w:rPr>
              <w:sz w:val="22"/>
              <w:szCs w:val="22"/>
            </w:rPr>
            <w:fldChar w:fldCharType="end"/>
          </w:r>
        </w:sdtContent>
      </w:sdt>
      <w:r w:rsidRPr="00B749B7">
        <w:rPr>
          <w:sz w:val="22"/>
          <w:szCs w:val="22"/>
        </w:rPr>
        <w:t>. Their computation of bias could be implemented as a control before feeding the data into machine learning models. The bias is computed as L</w:t>
      </w:r>
      <w:r w:rsidRPr="00B749B7">
        <w:rPr>
          <w:sz w:val="22"/>
          <w:szCs w:val="22"/>
          <w:vertAlign w:val="subscript"/>
        </w:rPr>
        <w:t>(hold-out)</w:t>
      </w:r>
      <w:r w:rsidRPr="00B749B7">
        <w:rPr>
          <w:sz w:val="22"/>
          <w:szCs w:val="22"/>
        </w:rPr>
        <w:t xml:space="preserve"> – L</w:t>
      </w:r>
      <w:r w:rsidRPr="00B749B7">
        <w:rPr>
          <w:sz w:val="22"/>
          <w:szCs w:val="22"/>
          <w:vertAlign w:val="subscript"/>
        </w:rPr>
        <w:t>(estimation),</w:t>
      </w:r>
      <w:r w:rsidRPr="00B749B7">
        <w:rPr>
          <w:sz w:val="22"/>
          <w:szCs w:val="22"/>
        </w:rPr>
        <w:t xml:space="preserve"> with L</w:t>
      </w:r>
      <w:r w:rsidRPr="00B749B7">
        <w:rPr>
          <w:sz w:val="22"/>
          <w:szCs w:val="22"/>
          <w:vertAlign w:val="subscript"/>
        </w:rPr>
        <w:t>(hold-out)</w:t>
      </w:r>
      <w:r w:rsidRPr="00B749B7">
        <w:rPr>
          <w:sz w:val="22"/>
          <w:szCs w:val="22"/>
        </w:rPr>
        <w:t xml:space="preserve"> being the performance of 70% of the data set, whereas 30% of each data set were used for sub-sampling (here n = 30) and training of the model </w:t>
      </w:r>
      <w:sdt>
        <w:sdtPr>
          <w:rPr>
            <w:sz w:val="22"/>
            <w:szCs w:val="22"/>
          </w:rPr>
          <w:alias w:val="To edit, see citavi.com/edit"/>
          <w:tag w:val="CitaviPlaceholder#d3c379af-4f56-43b1-8d78-14a4a0a0ef1d"/>
          <w:id w:val="2054580748"/>
          <w:placeholder>
            <w:docPart w:val="9B22A6F1AAE34C92892295C0CB3D02D9"/>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OTE3YmU3LTBjMDgtNDEwNC04NzcwLTczZjFiMTg4YmM3YiIsIlJhbmdlTGVuZ3RoIjoyNSwiUmVmZXJlbmNlSWQiOiJjOTA1YWRhOS1lMzhjLTQ4MzAtYTQ0ZC02NTUyNGE4Zjk2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IvUzAyMTgyMTMwMTU0MDAyMzAiLCJVcmlTdHJpbmciOiJodHRwczovL2RvaS5vcmcvMTAuMTE0Mi9TMDIxODIxMzAxNTQwMDIz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}</w:instrText>
          </w:r>
          <w:r w:rsidRPr="00B749B7">
            <w:rPr>
              <w:sz w:val="22"/>
              <w:szCs w:val="22"/>
            </w:rPr>
            <w:fldChar w:fldCharType="separate"/>
          </w:r>
          <w:r w:rsidR="000550A2">
            <w:rPr>
              <w:sz w:val="22"/>
              <w:szCs w:val="22"/>
            </w:rPr>
            <w:t>(Tsamardinos et al. 2015)</w:t>
          </w:r>
          <w:r w:rsidRPr="00B749B7">
            <w:rPr>
              <w:sz w:val="22"/>
              <w:szCs w:val="22"/>
            </w:rPr>
            <w:fldChar w:fldCharType="end"/>
          </w:r>
        </w:sdtContent>
      </w:sdt>
      <w:r w:rsidRPr="00B749B7">
        <w:rPr>
          <w:sz w:val="22"/>
          <w:szCs w:val="22"/>
        </w:rPr>
        <w:t>.</w:t>
      </w:r>
      <w:r w:rsidR="004F298A">
        <w:rPr>
          <w:sz w:val="22"/>
          <w:szCs w:val="22"/>
        </w:rPr>
        <w:t xml:space="preserve"> </w:t>
      </w:r>
    </w:p>
    <w:p w14:paraId="603B4602" w14:textId="6061D752" w:rsidR="00FF0D47" w:rsidRPr="00B749B7" w:rsidRDefault="00517B19" w:rsidP="00096AD0">
      <w:pPr>
        <w:spacing w:line="360" w:lineRule="auto"/>
        <w:jc w:val="both"/>
        <w:rPr>
          <w:sz w:val="22"/>
          <w:szCs w:val="22"/>
        </w:rPr>
      </w:pPr>
      <w:r w:rsidRPr="00B749B7">
        <w:rPr>
          <w:sz w:val="22"/>
          <w:szCs w:val="22"/>
        </w:rPr>
        <w:t>It is a general consensus in the statistical community that most problems can be described via classical machine learning models</w:t>
      </w:r>
      <w:r w:rsidR="00CC5BD7">
        <w:rPr>
          <w:sz w:val="22"/>
          <w:szCs w:val="22"/>
        </w:rPr>
        <w:t xml:space="preserve"> </w:t>
      </w:r>
      <w:sdt>
        <w:sdtPr>
          <w:rPr>
            <w:sz w:val="22"/>
            <w:szCs w:val="22"/>
          </w:rPr>
          <w:alias w:val="To edit, see citavi.com/edit"/>
          <w:tag w:val="CitaviPlaceholder#ad270b9b-e41a-4a86-afd8-d565985b71c3"/>
          <w:id w:val="-1305077546"/>
          <w:placeholder>
            <w:docPart w:val="DefaultPlaceholder_-1854013440"/>
          </w:placeholder>
        </w:sdtPr>
        <w:sdtEndPr/>
        <w:sdtContent>
          <w:r w:rsidR="00B342F8">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TYxZWIzLWU2ZjQtNDZjMy04MzQxLTI1ZTUxYmY1NjNkZS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FkMjcwYjliLWU0MWEtNGE4Ni1hZmQ4LWQ1NjU5ODViNzFjMyIsIlRleHQiOiIoTWFyY29zLVphbWJyYW5vIGV0IGFsLiAyMDIxKSIsIldBSVZlcnNpb24iOiI2LjExLjAuMCJ9}</w:instrText>
          </w:r>
          <w:r w:rsidR="00B342F8">
            <w:rPr>
              <w:sz w:val="22"/>
              <w:szCs w:val="22"/>
            </w:rPr>
            <w:fldChar w:fldCharType="separate"/>
          </w:r>
          <w:r w:rsidR="000550A2">
            <w:rPr>
              <w:sz w:val="22"/>
              <w:szCs w:val="22"/>
            </w:rPr>
            <w:t>(Marcos-Zambrano et al. 2021)</w:t>
          </w:r>
          <w:r w:rsidR="00B342F8">
            <w:rPr>
              <w:sz w:val="22"/>
              <w:szCs w:val="22"/>
            </w:rPr>
            <w:fldChar w:fldCharType="end"/>
          </w:r>
        </w:sdtContent>
      </w:sdt>
      <w:commentRangeStart w:id="51"/>
      <w:r w:rsidRPr="00B749B7">
        <w:rPr>
          <w:sz w:val="22"/>
          <w:szCs w:val="22"/>
        </w:rPr>
        <w:t>.</w:t>
      </w:r>
      <w:commentRangeEnd w:id="51"/>
      <w:r w:rsidR="00FF7D02" w:rsidRPr="00B749B7">
        <w:rPr>
          <w:rStyle w:val="CommentReference"/>
          <w:sz w:val="22"/>
          <w:szCs w:val="22"/>
        </w:rPr>
        <w:commentReference w:id="51"/>
      </w:r>
      <w:r w:rsidRPr="00B749B7">
        <w:rPr>
          <w:sz w:val="22"/>
          <w:szCs w:val="22"/>
        </w:rPr>
        <w:t xml:space="preserve"> </w:t>
      </w:r>
      <w:r w:rsidR="006F1E48" w:rsidRPr="00B749B7">
        <w:rPr>
          <w:sz w:val="22"/>
          <w:szCs w:val="22"/>
        </w:rPr>
        <w:t>Therefore,</w:t>
      </w:r>
      <w:r w:rsidR="00C31506" w:rsidRPr="00B749B7">
        <w:rPr>
          <w:sz w:val="22"/>
          <w:szCs w:val="22"/>
        </w:rPr>
        <w:t xml:space="preserve"> this pipeline will only include standard and most frequently used models. </w:t>
      </w:r>
      <w:r w:rsidR="001B3B56" w:rsidRPr="00B749B7">
        <w:rPr>
          <w:sz w:val="22"/>
          <w:szCs w:val="22"/>
        </w:rPr>
        <w:t xml:space="preserve">In microbiome </w:t>
      </w:r>
      <w:r w:rsidR="00736E79" w:rsidRPr="00B749B7">
        <w:rPr>
          <w:sz w:val="22"/>
          <w:szCs w:val="22"/>
        </w:rPr>
        <w:t xml:space="preserve">analyses, most applications for machine learning are classification tasks in supervised learning. Therefore, </w:t>
      </w:r>
      <w:r w:rsidR="006A69EA" w:rsidRPr="00B749B7">
        <w:rPr>
          <w:sz w:val="22"/>
          <w:szCs w:val="22"/>
        </w:rPr>
        <w:t xml:space="preserve">ElasticNet (ENET) will be used as regression model and XGBoost (XGB) as </w:t>
      </w:r>
      <w:commentRangeStart w:id="52"/>
      <w:commentRangeStart w:id="53"/>
      <w:r w:rsidR="006A69EA" w:rsidRPr="00B749B7">
        <w:rPr>
          <w:sz w:val="22"/>
          <w:szCs w:val="22"/>
        </w:rPr>
        <w:t>random forest approach</w:t>
      </w:r>
      <w:commentRangeEnd w:id="52"/>
      <w:r w:rsidR="002204F4" w:rsidRPr="00B749B7">
        <w:rPr>
          <w:rStyle w:val="CommentReference"/>
          <w:sz w:val="22"/>
          <w:szCs w:val="22"/>
        </w:rPr>
        <w:commentReference w:id="52"/>
      </w:r>
      <w:commentRangeEnd w:id="53"/>
      <w:r w:rsidR="00885F80">
        <w:rPr>
          <w:rStyle w:val="CommentReference"/>
        </w:rPr>
        <w:commentReference w:id="53"/>
      </w:r>
      <w:r w:rsidR="00C64ED9" w:rsidRPr="00B749B7">
        <w:rPr>
          <w:sz w:val="22"/>
          <w:szCs w:val="22"/>
        </w:rPr>
        <w:t xml:space="preserve">, also to have a direct comparison to </w:t>
      </w:r>
      <w:r w:rsidR="00C64ED9" w:rsidRPr="00B749B7">
        <w:rPr>
          <w:i/>
          <w:iCs/>
          <w:sz w:val="22"/>
          <w:szCs w:val="22"/>
        </w:rPr>
        <w:t>selbal</w:t>
      </w:r>
      <w:r w:rsidR="00C64ED9" w:rsidRPr="00B749B7">
        <w:rPr>
          <w:sz w:val="22"/>
          <w:szCs w:val="22"/>
        </w:rPr>
        <w:t xml:space="preserve"> and</w:t>
      </w:r>
      <w:r w:rsidR="008207EC">
        <w:rPr>
          <w:sz w:val="22"/>
          <w:szCs w:val="22"/>
        </w:rPr>
        <w:t xml:space="preserve"> </w:t>
      </w:r>
      <w:r w:rsidR="00C64ED9" w:rsidRPr="00B749B7">
        <w:rPr>
          <w:i/>
          <w:iCs/>
          <w:sz w:val="22"/>
          <w:szCs w:val="22"/>
        </w:rPr>
        <w:t>CoDaCoRe.</w:t>
      </w:r>
      <w:r w:rsidR="00C64ED9" w:rsidRPr="00B749B7">
        <w:rPr>
          <w:sz w:val="22"/>
          <w:szCs w:val="22"/>
        </w:rPr>
        <w:t xml:space="preserve"> </w:t>
      </w:r>
      <w:r w:rsidR="00B342F8">
        <w:rPr>
          <w:sz w:val="22"/>
          <w:szCs w:val="22"/>
        </w:rPr>
        <w:t xml:space="preserve">Additionally, </w:t>
      </w:r>
      <w:r w:rsidR="00DF2766" w:rsidRPr="00B749B7">
        <w:rPr>
          <w:sz w:val="22"/>
          <w:szCs w:val="22"/>
        </w:rPr>
        <w:t xml:space="preserve">Linear Discriminant Analysis (LDA) </w:t>
      </w:r>
      <w:r w:rsidR="00C64ED9" w:rsidRPr="00B749B7">
        <w:rPr>
          <w:sz w:val="22"/>
          <w:szCs w:val="22"/>
        </w:rPr>
        <w:t xml:space="preserve">will be </w:t>
      </w:r>
      <w:r w:rsidR="001A63EA" w:rsidRPr="00B749B7">
        <w:rPr>
          <w:sz w:val="22"/>
          <w:szCs w:val="22"/>
        </w:rPr>
        <w:t>conducted.</w:t>
      </w:r>
    </w:p>
    <w:p w14:paraId="0AAD58C6" w14:textId="1A1EA26C" w:rsidR="00BF3223" w:rsidRPr="00B749B7" w:rsidRDefault="004A1DE6" w:rsidP="0067088B">
      <w:pPr>
        <w:autoSpaceDE w:val="0"/>
        <w:autoSpaceDN w:val="0"/>
        <w:adjustRightInd w:val="0"/>
        <w:spacing w:before="0" w:after="0" w:line="360" w:lineRule="auto"/>
        <w:jc w:val="both"/>
        <w:rPr>
          <w:sz w:val="22"/>
          <w:szCs w:val="22"/>
        </w:rPr>
      </w:pPr>
      <w:commentRangeStart w:id="54"/>
      <w:r w:rsidRPr="00B749B7">
        <w:rPr>
          <w:sz w:val="22"/>
          <w:szCs w:val="22"/>
        </w:rPr>
        <w:lastRenderedPageBreak/>
        <w:t xml:space="preserve">As most models will employ binary classification tasks, the following performance metrics will be proposed: </w:t>
      </w:r>
      <w:r w:rsidR="00B342F8">
        <w:rPr>
          <w:sz w:val="22"/>
          <w:szCs w:val="22"/>
        </w:rPr>
        <w:t>s</w:t>
      </w:r>
      <w:commentRangeStart w:id="55"/>
      <w:r w:rsidR="00F25FA8" w:rsidRPr="00B749B7">
        <w:rPr>
          <w:sz w:val="22"/>
          <w:szCs w:val="22"/>
        </w:rPr>
        <w:t>teadily r</w:t>
      </w:r>
      <w:r w:rsidR="00BF3223" w:rsidRPr="00B749B7">
        <w:rPr>
          <w:sz w:val="22"/>
          <w:szCs w:val="22"/>
        </w:rPr>
        <w:t>ecurring performance metrics are of course AUROC</w:t>
      </w:r>
      <w:r w:rsidR="002D52E5" w:rsidRPr="00B749B7">
        <w:rPr>
          <w:sz w:val="22"/>
          <w:szCs w:val="22"/>
        </w:rPr>
        <w:t>,</w:t>
      </w:r>
      <w:r w:rsidR="00BF3223" w:rsidRPr="00B749B7">
        <w:rPr>
          <w:sz w:val="22"/>
          <w:szCs w:val="22"/>
        </w:rPr>
        <w:t xml:space="preserve"> and Accuracy metrics</w:t>
      </w:r>
      <w:r w:rsidR="002D52E5" w:rsidRPr="00B749B7">
        <w:rPr>
          <w:sz w:val="22"/>
          <w:szCs w:val="22"/>
        </w:rPr>
        <w:t>, as well as</w:t>
      </w:r>
      <w:r w:rsidR="00BF3223" w:rsidRPr="00B749B7">
        <w:rPr>
          <w:sz w:val="22"/>
          <w:szCs w:val="22"/>
        </w:rPr>
        <w:t xml:space="preserve"> </w:t>
      </w:r>
      <w:r w:rsidR="00885F80">
        <w:rPr>
          <w:sz w:val="22"/>
          <w:szCs w:val="22"/>
        </w:rPr>
        <w:t>MAE (mean absolute error)</w:t>
      </w:r>
      <w:r w:rsidR="002D52E5" w:rsidRPr="00B749B7">
        <w:rPr>
          <w:sz w:val="22"/>
          <w:szCs w:val="22"/>
        </w:rPr>
        <w:t>.</w:t>
      </w:r>
      <w:commentRangeEnd w:id="55"/>
      <w:r w:rsidR="002204F4" w:rsidRPr="00B749B7">
        <w:rPr>
          <w:rStyle w:val="CommentReference"/>
          <w:sz w:val="22"/>
          <w:szCs w:val="22"/>
        </w:rPr>
        <w:commentReference w:id="55"/>
      </w:r>
      <w:commentRangeEnd w:id="54"/>
      <w:r w:rsidR="00B567E9">
        <w:rPr>
          <w:rStyle w:val="CommentReference"/>
        </w:rPr>
        <w:commentReference w:id="54"/>
      </w:r>
    </w:p>
    <w:p w14:paraId="5C7590CF" w14:textId="1B6CB4AF" w:rsidR="0081264D" w:rsidRPr="00B749B7" w:rsidRDefault="00466194" w:rsidP="0067088B">
      <w:pPr>
        <w:spacing w:line="360" w:lineRule="auto"/>
        <w:jc w:val="both"/>
        <w:rPr>
          <w:sz w:val="22"/>
          <w:szCs w:val="22"/>
        </w:rPr>
      </w:pPr>
      <w:commentRangeStart w:id="56"/>
      <w:r w:rsidRPr="00B749B7">
        <w:rPr>
          <w:sz w:val="22"/>
          <w:szCs w:val="22"/>
        </w:rPr>
        <w:t xml:space="preserve">To assess </w:t>
      </w:r>
      <w:commentRangeEnd w:id="56"/>
      <w:r w:rsidR="00B342F8">
        <w:rPr>
          <w:rStyle w:val="CommentReference"/>
        </w:rPr>
        <w:commentReference w:id="56"/>
      </w:r>
      <w:r w:rsidRPr="00B749B7">
        <w:rPr>
          <w:sz w:val="22"/>
          <w:szCs w:val="22"/>
        </w:rPr>
        <w:t>if the difference in model performances is statistically significant, Statnikov et al. (2013) employed</w:t>
      </w:r>
      <w:r w:rsidR="00BF3223" w:rsidRPr="00B749B7">
        <w:rPr>
          <w:sz w:val="22"/>
          <w:szCs w:val="22"/>
        </w:rPr>
        <w:t xml:space="preserve"> Random Permutation testing</w:t>
      </w:r>
      <w:r w:rsidRPr="00B749B7">
        <w:rPr>
          <w:sz w:val="22"/>
          <w:szCs w:val="22"/>
        </w:rPr>
        <w:t xml:space="preserve">. </w:t>
      </w:r>
      <w:r w:rsidR="0081264D" w:rsidRPr="00B749B7">
        <w:rPr>
          <w:sz w:val="22"/>
          <w:szCs w:val="22"/>
        </w:rPr>
        <w:t xml:space="preserve">Additional methods </w:t>
      </w:r>
      <w:r w:rsidRPr="00B749B7">
        <w:rPr>
          <w:sz w:val="22"/>
          <w:szCs w:val="22"/>
        </w:rPr>
        <w:t>mentioned in literature</w:t>
      </w:r>
      <w:r w:rsidR="0081264D" w:rsidRPr="00B749B7">
        <w:rPr>
          <w:sz w:val="22"/>
          <w:szCs w:val="22"/>
        </w:rPr>
        <w:t xml:space="preserve"> are McNemar’s test, 5x2-fold cross-validation with modified paired students t-test and Wilcoxon signed-rank test.</w:t>
      </w:r>
    </w:p>
    <w:p w14:paraId="51FA6AAC" w14:textId="714FA7EF" w:rsidR="0071309B" w:rsidRDefault="0071309B">
      <w:pPr>
        <w:rPr>
          <w:ins w:id="57" w:author="Jennifer Neumaier" w:date="2022-02-11T22:17:00Z"/>
          <w:sz w:val="22"/>
          <w:szCs w:val="22"/>
        </w:rPr>
      </w:pPr>
      <w:ins w:id="58" w:author="Jennifer Neumaier" w:date="2022-02-11T22:17:00Z">
        <w:r>
          <w:rPr>
            <w:sz w:val="22"/>
            <w:szCs w:val="22"/>
          </w:rPr>
          <w:br w:type="page"/>
        </w:r>
      </w:ins>
    </w:p>
    <w:sdt>
      <w:sdtPr>
        <w:rPr>
          <w:caps w:val="0"/>
          <w:color w:val="auto"/>
          <w:spacing w:val="0"/>
          <w:sz w:val="20"/>
          <w:szCs w:val="20"/>
        </w:rPr>
        <w:tag w:val="CitaviBibliography"/>
        <w:id w:val="1992285532"/>
        <w:placeholder>
          <w:docPart w:val="DefaultPlaceholder_-1854013440"/>
        </w:placeholder>
      </w:sdtPr>
      <w:sdtEndPr/>
      <w:sdtContent>
        <w:p w14:paraId="189A412C" w14:textId="77777777" w:rsidR="009B3AAA" w:rsidRDefault="00E17A48" w:rsidP="009B3AAA">
          <w:pPr>
            <w:pStyle w:val="CitaviBibliographyHeading"/>
          </w:pPr>
          <w:r w:rsidRPr="00B749B7">
            <w:fldChar w:fldCharType="begin"/>
          </w:r>
          <w:r w:rsidRPr="00B749B7">
            <w:instrText>ADDIN CitaviBibliography</w:instrText>
          </w:r>
          <w:r w:rsidRPr="00B749B7">
            <w:fldChar w:fldCharType="separate"/>
          </w:r>
          <w:bookmarkStart w:id="59" w:name="_Toc96333829"/>
          <w:r w:rsidR="009B3AAA">
            <w:t>Publication bibliography</w:t>
          </w:r>
          <w:bookmarkEnd w:id="59"/>
        </w:p>
        <w:p w14:paraId="7628A29A" w14:textId="77777777" w:rsidR="009B3AAA" w:rsidRDefault="009B3AAA" w:rsidP="009B3AAA">
          <w:pPr>
            <w:pStyle w:val="CitaviBibliographyEntry"/>
          </w:pPr>
          <w:bookmarkStart w:id="60" w:name="_CTVL001262a3a0d12e247b79c886d6533e8b185"/>
          <w:r>
            <w:t>Aitchison, J. (1982): The Statistical Analysis of Compositional Data. In</w:t>
          </w:r>
          <w:bookmarkEnd w:id="60"/>
          <w:r>
            <w:t xml:space="preserve"> </w:t>
          </w:r>
          <w:r w:rsidRPr="009B3AAA">
            <w:rPr>
              <w:i/>
            </w:rPr>
            <w:t xml:space="preserve">J. Royal Statistical Society </w:t>
          </w:r>
          <w:r w:rsidRPr="009B3AAA">
            <w:t>44, pp. 139–177.</w:t>
          </w:r>
        </w:p>
        <w:p w14:paraId="34EA4EFE" w14:textId="77777777" w:rsidR="009B3AAA" w:rsidRDefault="009B3AAA" w:rsidP="009B3AAA">
          <w:pPr>
            <w:pStyle w:val="CitaviBibliographyEntry"/>
          </w:pPr>
          <w:bookmarkStart w:id="61" w:name="_CTVL001ba2891766b3e474b8b3e7bcd6869cfcd"/>
          <w:r>
            <w:t>Cawley, Gavin C.; Talbot, Nicola L. C. (2010): On Over-fitting in Model Selection and Subsequent Selection Bias in Performance Evaluation. In</w:t>
          </w:r>
          <w:bookmarkEnd w:id="61"/>
          <w:r>
            <w:t xml:space="preserve"> </w:t>
          </w:r>
          <w:r w:rsidRPr="009B3AAA">
            <w:rPr>
              <w:i/>
            </w:rPr>
            <w:t xml:space="preserve">Journal of Machine Learning Research </w:t>
          </w:r>
          <w:r w:rsidRPr="009B3AAA">
            <w:t>11, pp. 2079–2107.</w:t>
          </w:r>
        </w:p>
        <w:p w14:paraId="288D86CE" w14:textId="77777777" w:rsidR="009B3AAA" w:rsidRDefault="009B3AAA" w:rsidP="009B3AAA">
          <w:pPr>
            <w:pStyle w:val="CitaviBibliographyEntry"/>
          </w:pPr>
          <w:bookmarkStart w:id="62" w:name="_CTVL001078f7e93e6414bf698f748fe95b47879"/>
          <w:r>
            <w:t>Coenders, Germa; Greenacre, Michael (2021): Three approaches to supervised learning for compositional data with pairwise logratios. Available online at http://arxiv.org/pdf/2111.08953v1.</w:t>
          </w:r>
        </w:p>
        <w:p w14:paraId="798A2DF0" w14:textId="77777777" w:rsidR="009B3AAA" w:rsidRDefault="009B3AAA" w:rsidP="009B3AAA">
          <w:pPr>
            <w:pStyle w:val="CitaviBibliographyEntry"/>
          </w:pPr>
          <w:bookmarkStart w:id="63" w:name="_CTVL001ed0ca418fe954abaad7793be33e68ae2"/>
          <w:bookmarkEnd w:id="62"/>
          <w:r>
            <w:t>Gloor, Gregory B.; Macklaim, Jean M.; Pawlowsky-Glahn, Vera; Egozcue, Juan J. (2017): Microbiome Datasets Are Compositional: And This Is Not Optional. In</w:t>
          </w:r>
          <w:bookmarkEnd w:id="63"/>
          <w:r>
            <w:t xml:space="preserve"> </w:t>
          </w:r>
          <w:r w:rsidRPr="009B3AAA">
            <w:rPr>
              <w:i/>
            </w:rPr>
            <w:t xml:space="preserve">Frontiers in microbiology </w:t>
          </w:r>
          <w:r w:rsidRPr="009B3AAA">
            <w:t>8, p. 2224. DOI: 10.3389/fmicb.2017.02224.</w:t>
          </w:r>
        </w:p>
        <w:p w14:paraId="011D783B" w14:textId="77777777" w:rsidR="009B3AAA" w:rsidRDefault="009B3AAA" w:rsidP="009B3AAA">
          <w:pPr>
            <w:pStyle w:val="CitaviBibliographyEntry"/>
          </w:pPr>
          <w:bookmarkStart w:id="64" w:name="_CTVL00107592d42ffab42579d83e519013f6f92"/>
          <w:r>
            <w:t>Gordon-Rodriguez, Elliott; Quinn, Thomas P.; Cunningham, John P. (2021): Learning Sparse Log-Ratios for High-Throughput Sequencing Data.</w:t>
          </w:r>
        </w:p>
        <w:p w14:paraId="526CA6D1" w14:textId="77777777" w:rsidR="009B3AAA" w:rsidRDefault="009B3AAA" w:rsidP="009B3AAA">
          <w:pPr>
            <w:pStyle w:val="CitaviBibliographyEntry"/>
          </w:pPr>
          <w:bookmarkStart w:id="65" w:name="_CTVL00176efb5e1e6574358a6a8c8bb13b66126"/>
          <w:bookmarkEnd w:id="64"/>
          <w:r>
            <w:t>Greenacre, Michael; Grunsky, Eric; Bacon-Shone, John; Erb, Ionas; Quinn, Thomas (2022): Aitchison's Compositional Data Analysis 40 Years On: A Reappraisal. Available online at http://arxiv.org/pdf/2201.05197v1.</w:t>
          </w:r>
        </w:p>
        <w:p w14:paraId="0AC5D716" w14:textId="77777777" w:rsidR="009B3AAA" w:rsidRDefault="009B3AAA" w:rsidP="009B3AAA">
          <w:pPr>
            <w:pStyle w:val="CitaviBibliographyEntry"/>
          </w:pPr>
          <w:bookmarkStart w:id="66" w:name="_CTVL0019df242fa79534efb9ec3462dd835521c"/>
          <w:bookmarkEnd w:id="65"/>
          <w:r>
            <w:t>Greenacre, Michael; Martínez-Álvaro, Marina; Blasco, Agustín (2021): Compositional data analysis of microbiome and any-omics datasets: a revalidation of the additive logratio transformation.</w:t>
          </w:r>
        </w:p>
        <w:p w14:paraId="37900191" w14:textId="77777777" w:rsidR="009B3AAA" w:rsidRDefault="009B3AAA" w:rsidP="009B3AAA">
          <w:pPr>
            <w:pStyle w:val="CitaviBibliographyEntry"/>
          </w:pPr>
          <w:bookmarkStart w:id="67" w:name="_CTVL001a69e53756edd4951bd2fe8ba2aee482c"/>
          <w:bookmarkEnd w:id="66"/>
          <w:r>
            <w:t>Griffith, Malachi; Walker, Jason R.; Spies, Nicholas C.; Ainscough, Benjamin J.; Griffith, Obi L. (2015): Informatics for RNA Sequencing: A Web Resource for Analysis on the Cloud. In</w:t>
          </w:r>
          <w:bookmarkEnd w:id="67"/>
          <w:r>
            <w:t xml:space="preserve"> </w:t>
          </w:r>
          <w:r w:rsidRPr="009B3AAA">
            <w:rPr>
              <w:i/>
            </w:rPr>
            <w:t xml:space="preserve">PLoS Comput Biol </w:t>
          </w:r>
          <w:r w:rsidRPr="009B3AAA">
            <w:t>11 (8), e1004393. DOI: 10.1371/journal.pcbi.1004393.</w:t>
          </w:r>
        </w:p>
        <w:p w14:paraId="5F4D03E8" w14:textId="77777777" w:rsidR="009B3AAA" w:rsidRDefault="009B3AAA" w:rsidP="009B3AAA">
          <w:pPr>
            <w:pStyle w:val="CitaviBibliographyEntry"/>
          </w:pPr>
          <w:bookmarkStart w:id="68" w:name="_CTVL001e179124baecb4aa291ab451db4956f63"/>
          <w:r>
            <w:t>Jiang, Ruochen; Li, Wei Vivian; Li, Jingyi Jessica (2021): mbImpute: an accurate and robust imputation method for microbiome data. In</w:t>
          </w:r>
          <w:bookmarkEnd w:id="68"/>
          <w:r>
            <w:t xml:space="preserve"> </w:t>
          </w:r>
          <w:r w:rsidRPr="009B3AAA">
            <w:rPr>
              <w:i/>
            </w:rPr>
            <w:t xml:space="preserve">Genome biology </w:t>
          </w:r>
          <w:r w:rsidRPr="009B3AAA">
            <w:t>22 (1), p. 192. DOI: 10.1186/s13059-021-02400-4.</w:t>
          </w:r>
        </w:p>
        <w:p w14:paraId="2804DFDC" w14:textId="77777777" w:rsidR="009B3AAA" w:rsidRDefault="009B3AAA" w:rsidP="009B3AAA">
          <w:pPr>
            <w:pStyle w:val="CitaviBibliographyEntry"/>
          </w:pPr>
          <w:bookmarkStart w:id="69" w:name="_CTVL0010bec382e2a274d7eb2c6130b94b8c8ad"/>
          <w:r>
            <w:t>Marcos-Zambrano, Laura Judith; Karaduzovic-Hadziabdic, Kanita; Loncar Turukalo, Tatjana; Przymus, Piotr; Trajkovik, Vladimir; Aasmets, Oliver et al. (2021): Applications of Machine Learning in Human Microbiome Studies: A Review on Feature Selection, Biomarker Identification, Disease Prediction and Treatment. In</w:t>
          </w:r>
          <w:bookmarkEnd w:id="69"/>
          <w:r>
            <w:t xml:space="preserve"> </w:t>
          </w:r>
          <w:r w:rsidRPr="009B3AAA">
            <w:rPr>
              <w:i/>
            </w:rPr>
            <w:t xml:space="preserve">Frontiers in microbiology </w:t>
          </w:r>
          <w:r w:rsidRPr="009B3AAA">
            <w:t>12, p. 634511. DOI: 10.3389/fmicb.2021.634511.</w:t>
          </w:r>
        </w:p>
        <w:p w14:paraId="68E89EC9" w14:textId="77777777" w:rsidR="009B3AAA" w:rsidRDefault="009B3AAA" w:rsidP="009B3AAA">
          <w:pPr>
            <w:pStyle w:val="CitaviBibliographyEntry"/>
          </w:pPr>
          <w:bookmarkStart w:id="70" w:name="_CTVL001c3cdf9dc97434423982d15732220ff9b"/>
          <w:r>
            <w:t>Palarea-Albaladejo, Javier; Martín-Fernández, Josep Antoni (2015): zCompositions — R package for multivariate imputation of left-censored data under a compositional approach. In</w:t>
          </w:r>
          <w:bookmarkEnd w:id="70"/>
          <w:r>
            <w:t xml:space="preserve"> </w:t>
          </w:r>
          <w:r w:rsidRPr="009B3AAA">
            <w:rPr>
              <w:i/>
            </w:rPr>
            <w:t xml:space="preserve">Chemometrics and Intelligent Laboratory Systems </w:t>
          </w:r>
          <w:r w:rsidRPr="009B3AAA">
            <w:t>143, pp. 85–96. DOI: 10.1016/j.chemolab.2015.02.019.</w:t>
          </w:r>
        </w:p>
        <w:p w14:paraId="3D353DA3" w14:textId="77777777" w:rsidR="009B3AAA" w:rsidRDefault="009B3AAA" w:rsidP="009B3AAA">
          <w:pPr>
            <w:pStyle w:val="CitaviBibliographyEntry"/>
          </w:pPr>
          <w:bookmarkStart w:id="71" w:name="_CTVL001b8d51e21f5c24e548021da1b922efc26"/>
          <w:r>
            <w:t>Quinn, Thomas P.; Erb, Ionas (2020): Interpretable Log Contrasts for the Classification of Health Biomarkers: a New Approach to Balance Selection. In</w:t>
          </w:r>
          <w:bookmarkEnd w:id="71"/>
          <w:r>
            <w:t xml:space="preserve"> </w:t>
          </w:r>
          <w:r w:rsidRPr="009B3AAA">
            <w:rPr>
              <w:i/>
            </w:rPr>
            <w:t xml:space="preserve">mSystems </w:t>
          </w:r>
          <w:r w:rsidRPr="009B3AAA">
            <w:t>5 (2). DOI: 10.1128/mSystems.00230-19.</w:t>
          </w:r>
        </w:p>
        <w:p w14:paraId="282E7CD3" w14:textId="77777777" w:rsidR="009B3AAA" w:rsidRDefault="009B3AAA" w:rsidP="009B3AAA">
          <w:pPr>
            <w:pStyle w:val="CitaviBibliographyEntry"/>
          </w:pPr>
          <w:bookmarkStart w:id="72" w:name="_CTVL0014a2ddac0855e4b7a9e210f38a60a89ff"/>
          <w:r>
            <w:t>Quinn, Thomas P.; Erb, Ionas; Richardson, Mark F.; Crowley, Tamsyn M. (2018): Understanding sequencing data as compositions: an outlook and review. In</w:t>
          </w:r>
          <w:bookmarkEnd w:id="72"/>
          <w:r>
            <w:t xml:space="preserve"> </w:t>
          </w:r>
          <w:r w:rsidRPr="009B3AAA">
            <w:rPr>
              <w:i/>
            </w:rPr>
            <w:t xml:space="preserve">Bioinformatics (Oxford, England) </w:t>
          </w:r>
          <w:r w:rsidRPr="009B3AAA">
            <w:t>34 (16), pp. 2870–2878. DOI: 10.1093/bioinformatics/bty175.</w:t>
          </w:r>
        </w:p>
        <w:p w14:paraId="37617D1B" w14:textId="77777777" w:rsidR="009B3AAA" w:rsidRDefault="009B3AAA" w:rsidP="009B3AAA">
          <w:pPr>
            <w:pStyle w:val="CitaviBibliographyEntry"/>
          </w:pPr>
          <w:bookmarkStart w:id="73" w:name="_CTVL001152c434719eb4062a242faaa56f9330f"/>
          <w:r>
            <w:t>Rivera-Pinto, J.; Egozcue, J. J.; Pawlowsky-Glahn, V.; Paredes, R.; Noguera-Julian, M.; Calle, M. L. (2018): Balances: a New Perspective for Microbiome Analysis. In</w:t>
          </w:r>
          <w:bookmarkEnd w:id="73"/>
          <w:r>
            <w:t xml:space="preserve"> </w:t>
          </w:r>
          <w:r w:rsidRPr="009B3AAA">
            <w:rPr>
              <w:i/>
            </w:rPr>
            <w:t xml:space="preserve">mSystems </w:t>
          </w:r>
          <w:r w:rsidRPr="009B3AAA">
            <w:t>3 (4). DOI: 10.1128/mSystems.00053-18.</w:t>
          </w:r>
        </w:p>
        <w:p w14:paraId="258ADB44" w14:textId="77777777" w:rsidR="009B3AAA" w:rsidRDefault="009B3AAA" w:rsidP="009B3AAA">
          <w:pPr>
            <w:pStyle w:val="CitaviBibliographyEntry"/>
          </w:pPr>
          <w:bookmarkStart w:id="74" w:name="_CTVL0019784fce7ec1948de937d0e9e4e5b4e7a"/>
          <w:r>
            <w:t>Tolosana-Delgado, Raimon; Khodadadzadeh, Mahdi; Talebi, Hassan (Eds.) (2019): On machine learning algorithms and compositional data.</w:t>
          </w:r>
        </w:p>
        <w:p w14:paraId="3B803FF1" w14:textId="77777777" w:rsidR="009B3AAA" w:rsidRDefault="009B3AAA" w:rsidP="009B3AAA">
          <w:pPr>
            <w:pStyle w:val="CitaviBibliographyEntry"/>
          </w:pPr>
          <w:bookmarkStart w:id="75" w:name="_CTVL001c905ada9e38c4830a44d65524a8f9601"/>
          <w:bookmarkEnd w:id="74"/>
          <w:r>
            <w:lastRenderedPageBreak/>
            <w:t>Tsamardinos, Ioannis; Rakhshani, Amin; Lagani, Vincenzo (2015): Performance-Estimation Properties of Cross-Validation-Based Protocols with Simultaneous Hyper-Parameter Optimization. In</w:t>
          </w:r>
          <w:bookmarkEnd w:id="75"/>
          <w:r>
            <w:t xml:space="preserve"> </w:t>
          </w:r>
          <w:r w:rsidRPr="009B3AAA">
            <w:rPr>
              <w:i/>
            </w:rPr>
            <w:t xml:space="preserve">Int. J. Artif. Intell. Tools </w:t>
          </w:r>
          <w:r w:rsidRPr="009B3AAA">
            <w:t>24 (05), p. 1540023. DOI: 10.1142/S0218213015400230.</w:t>
          </w:r>
        </w:p>
        <w:p w14:paraId="465953BA" w14:textId="77777777" w:rsidR="009B3AAA" w:rsidRDefault="009B3AAA" w:rsidP="009B3AAA">
          <w:pPr>
            <w:pStyle w:val="CitaviBibliographyEntry"/>
          </w:pPr>
          <w:bookmarkStart w:id="76" w:name="_CTVL001d3efa1e8399642b894949ef1f1197684"/>
          <w:r>
            <w:t>Wirbel, Jakob; Pyl, Paul Theodor; Kartal, Ece; Zych, Konrad; Kashani, Alireza; Milanese, Alessio et al. (2019): Meta-analysis of fecal metagenomes reveals global microbial signatures that are specific for colorectal cancer. In</w:t>
          </w:r>
          <w:bookmarkEnd w:id="76"/>
          <w:r>
            <w:t xml:space="preserve"> </w:t>
          </w:r>
          <w:r w:rsidRPr="009B3AAA">
            <w:rPr>
              <w:i/>
            </w:rPr>
            <w:t xml:space="preserve">Nature medicine </w:t>
          </w:r>
          <w:r w:rsidRPr="009B3AAA">
            <w:t>25 (4), pp. 679–689. DOI: 10.1038/s41591-019-0406-6.</w:t>
          </w:r>
        </w:p>
        <w:p w14:paraId="3A3DD212" w14:textId="6BEDE56D" w:rsidR="00E17A48" w:rsidRPr="00B749B7" w:rsidRDefault="009B3AAA" w:rsidP="009B3AAA">
          <w:pPr>
            <w:pStyle w:val="CitaviBibliographyEntry"/>
          </w:pPr>
          <w:bookmarkStart w:id="77" w:name="_CTVL001a839787221bc4932baffea33a5e76977"/>
          <w:r>
            <w:t>Zhang, Mo; Shi, Wenjiao (2019): Systematic comparison of five machine-learning methods in classification and interpolation of soil particle size fractions using different transformed data</w:t>
          </w:r>
          <w:bookmarkEnd w:id="77"/>
          <w:r>
            <w:t>.</w:t>
          </w:r>
          <w:r w:rsidR="00E17A48" w:rsidRPr="00B749B7">
            <w:fldChar w:fldCharType="end"/>
          </w:r>
        </w:p>
      </w:sdtContent>
    </w:sdt>
    <w:sectPr w:rsidR="00E17A48" w:rsidRPr="00B749B7" w:rsidSect="00735AF1">
      <w:footerReference w:type="default" r:id="rId19"/>
      <w:pgSz w:w="12240" w:h="15840"/>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Oliver Aasmets" w:date="2022-02-10T11:32:00Z" w:initials="OA">
    <w:p w14:paraId="434BE0F8" w14:textId="420BBB2D" w:rsidR="00044266" w:rsidRDefault="00044266">
      <w:pPr>
        <w:pStyle w:val="CommentText"/>
      </w:pPr>
      <w:r>
        <w:rPr>
          <w:rStyle w:val="CommentReference"/>
        </w:rPr>
        <w:annotationRef/>
      </w:r>
      <w:r>
        <w:t>Having had a look on the structure of the “Background”, I personally would love to have a short summary</w:t>
      </w:r>
      <w:r w:rsidR="00B647C9">
        <w:t>/introduction</w:t>
      </w:r>
      <w:r>
        <w:t xml:space="preserve"> </w:t>
      </w:r>
      <w:r w:rsidR="00B647C9">
        <w:t xml:space="preserve">paragraph </w:t>
      </w:r>
      <w:r>
        <w:t xml:space="preserve">of the </w:t>
      </w:r>
      <w:r w:rsidR="00B647C9">
        <w:t xml:space="preserve">problem in hand, even before the background. That makes the following sections easier to gasp: </w:t>
      </w:r>
      <w:r w:rsidR="00C00738">
        <w:t>Followingly, I</w:t>
      </w:r>
      <w:r w:rsidR="00A34AFD">
        <w:t xml:space="preserve"> will describe… </w:t>
      </w:r>
      <w:r w:rsidR="00B647C9">
        <w:t xml:space="preserve">peculiarities with data, problems that arise, possible solutions, work so far etc </w:t>
      </w:r>
    </w:p>
  </w:comment>
  <w:comment w:id="5" w:author="Jennifer Neumaier" w:date="2022-02-11T20:13:00Z" w:initials="JN">
    <w:p w14:paraId="0737F573" w14:textId="22225683" w:rsidR="000F0F66" w:rsidRDefault="000F0F66">
      <w:pPr>
        <w:pStyle w:val="CommentText"/>
      </w:pPr>
      <w:r>
        <w:rPr>
          <w:rStyle w:val="CommentReference"/>
        </w:rPr>
        <w:annotationRef/>
      </w:r>
      <w:r>
        <w:t xml:space="preserve">I have used a lot of phrases from your draft, is that alright? :3 </w:t>
      </w:r>
    </w:p>
  </w:comment>
  <w:comment w:id="8" w:author="Oliver Aasmets" w:date="2022-02-10T12:28:00Z" w:initials="OA">
    <w:p w14:paraId="5EE0D804" w14:textId="6A01876B" w:rsidR="00A34AFD" w:rsidRDefault="00A34AFD">
      <w:pPr>
        <w:pStyle w:val="CommentText"/>
      </w:pPr>
      <w:r>
        <w:rPr>
          <w:rStyle w:val="CommentReference"/>
        </w:rPr>
        <w:annotationRef/>
      </w:r>
      <w:r>
        <w:t xml:space="preserve">I would recommend the introduction of this article to get a better overview: </w:t>
      </w:r>
      <w:hyperlink r:id="rId1" w:history="1">
        <w:r w:rsidRPr="0039691B">
          <w:rPr>
            <w:rStyle w:val="Hyperlink"/>
          </w:rPr>
          <w:t>https://cdnsciencepub.com/doi/10.1139/cjm-2015-0821</w:t>
        </w:r>
      </w:hyperlink>
      <w:r>
        <w:t xml:space="preserve"> </w:t>
      </w:r>
    </w:p>
  </w:comment>
  <w:comment w:id="6" w:author="Oliver Aasmets" w:date="2022-02-10T12:29:00Z" w:initials="OA">
    <w:p w14:paraId="4D6D92F7" w14:textId="2ACC41E8" w:rsidR="00C00738" w:rsidRDefault="00C00738">
      <w:pPr>
        <w:pStyle w:val="CommentText"/>
      </w:pPr>
      <w:r>
        <w:rPr>
          <w:rStyle w:val="CommentReference"/>
        </w:rPr>
        <w:annotationRef/>
      </w:r>
      <w:r>
        <w:t>But all in all, Elin has a better understanding of the procedure and correct usage of the terms :D</w:t>
      </w:r>
    </w:p>
  </w:comment>
  <w:comment w:id="7" w:author="Jennifer Neumaier" w:date="2022-02-11T17:01:00Z" w:initials="JN">
    <w:p w14:paraId="60730272" w14:textId="43EE7E6F" w:rsidR="008F68A3" w:rsidRDefault="008F68A3">
      <w:pPr>
        <w:pStyle w:val="CommentText"/>
      </w:pPr>
      <w:r>
        <w:rPr>
          <w:rStyle w:val="CommentReference"/>
        </w:rPr>
        <w:annotationRef/>
      </w:r>
      <w:r>
        <w:t xml:space="preserve">I am quite familiar with the procedures of NGS as I have worked in an NGS lab for over a year. </w:t>
      </w:r>
      <w:r w:rsidR="00B20D8F">
        <w:t>But with this comment I gather you think I should add more explanations here? Since this topic focuses mostly on statistics I didn’t go into a lot of detail about the procedure</w:t>
      </w:r>
    </w:p>
  </w:comment>
  <w:comment w:id="11" w:author="Oliver Aasmets" w:date="2022-02-10T09:23:00Z" w:initials="OA">
    <w:p w14:paraId="3138BB92" w14:textId="1B40B8F1" w:rsidR="00DD78E5" w:rsidRDefault="00DD78E5">
      <w:pPr>
        <w:pStyle w:val="CommentText"/>
      </w:pPr>
      <w:r>
        <w:rPr>
          <w:rStyle w:val="CommentReference"/>
        </w:rPr>
        <w:annotationRef/>
      </w:r>
      <w:r>
        <w:t>Microbial features/species/…</w:t>
      </w:r>
    </w:p>
  </w:comment>
  <w:comment w:id="14" w:author="Oliver Aasmets" w:date="2022-02-10T10:12:00Z" w:initials="OA">
    <w:p w14:paraId="66D055D9" w14:textId="751A8DEF" w:rsidR="00E54589" w:rsidRDefault="00E54589">
      <w:pPr>
        <w:pStyle w:val="CommentText"/>
      </w:pPr>
      <w:r>
        <w:rPr>
          <w:rStyle w:val="CommentReference"/>
        </w:rPr>
        <w:annotationRef/>
      </w:r>
      <w:r>
        <w:t xml:space="preserve">This is a property used for distances usually, although used in different contexts. I would say subcompositional coherence is a more important property (especially regarding the initial filtering done). The difference has been made clear here: </w:t>
      </w:r>
      <w:r w:rsidRPr="00E54589">
        <w:t>https://arxiv.org/abs/2201.05197</w:t>
      </w:r>
    </w:p>
  </w:comment>
  <w:comment w:id="15" w:author="Oliver Aasmets" w:date="2022-02-10T10:18:00Z" w:initials="OA">
    <w:p w14:paraId="605F0306" w14:textId="6DBD17B6" w:rsidR="00C64863" w:rsidRDefault="00E07164">
      <w:pPr>
        <w:pStyle w:val="CommentText"/>
        <w:rPr>
          <w:rStyle w:val="CommentReference"/>
        </w:rPr>
      </w:pPr>
      <w:r>
        <w:rPr>
          <w:rStyle w:val="CommentReference"/>
        </w:rPr>
        <w:annotationRef/>
      </w:r>
      <w:r>
        <w:rPr>
          <w:rStyle w:val="CommentReference"/>
        </w:rPr>
        <w:t>A detail, but the following formulas definitely need</w:t>
      </w:r>
      <w:r w:rsidR="00C64863">
        <w:rPr>
          <w:rStyle w:val="CommentReference"/>
        </w:rPr>
        <w:t>s</w:t>
      </w:r>
      <w:r>
        <w:rPr>
          <w:rStyle w:val="CommentReference"/>
        </w:rPr>
        <w:t xml:space="preserve"> an explanation of the elements in the formula: x_i, g(x) etc. Seemingly trivial, but</w:t>
      </w:r>
      <w:r w:rsidR="00C64863">
        <w:rPr>
          <w:rStyle w:val="CommentReference"/>
        </w:rPr>
        <w:t xml:space="preserve"> for example,</w:t>
      </w:r>
      <w:r>
        <w:rPr>
          <w:rStyle w:val="CommentReference"/>
        </w:rPr>
        <w:t xml:space="preserve"> </w:t>
      </w:r>
      <w:r w:rsidR="00C64863">
        <w:rPr>
          <w:rStyle w:val="CommentReference"/>
        </w:rPr>
        <w:t xml:space="preserve">it remains unclear if the transformations are row-wise or column-wise, which in turn is vital for ML: do we need to wrap it within CV or not as it is necessary for standardization or PCA </w:t>
      </w:r>
    </w:p>
    <w:p w14:paraId="35F7DD6F" w14:textId="493856AB" w:rsidR="00E07164" w:rsidRDefault="00C64863">
      <w:pPr>
        <w:pStyle w:val="CommentText"/>
      </w:pPr>
      <w:r>
        <w:rPr>
          <w:rStyle w:val="CommentReference"/>
        </w:rPr>
        <w:t xml:space="preserve">etc. </w:t>
      </w:r>
    </w:p>
  </w:comment>
  <w:comment w:id="16" w:author="Jennifer Neumaier" w:date="2022-02-14T10:24:00Z" w:initials="JN">
    <w:p w14:paraId="2562D175" w14:textId="7E7F6DA1" w:rsidR="002222D2" w:rsidRDefault="002222D2">
      <w:pPr>
        <w:pStyle w:val="CommentText"/>
      </w:pPr>
      <w:r>
        <w:rPr>
          <w:rStyle w:val="CommentReference"/>
        </w:rPr>
        <w:annotationRef/>
      </w:r>
      <w:r>
        <w:t xml:space="preserve">I added a few more information below the equations but since </w:t>
      </w:r>
      <w:r w:rsidR="003B113B">
        <w:t>the transformation procedure is something I am not sure myself at this point, I would like to include it later on in the review. Does this work?</w:t>
      </w:r>
    </w:p>
  </w:comment>
  <w:comment w:id="19" w:author="Oliver Aasmets" w:date="2022-02-10T10:24:00Z" w:initials="OA">
    <w:p w14:paraId="320BCECA" w14:textId="35956504" w:rsidR="00C64863" w:rsidRDefault="00C64863">
      <w:pPr>
        <w:pStyle w:val="CommentText"/>
      </w:pPr>
      <w:r>
        <w:t>“</w:t>
      </w:r>
      <w:r>
        <w:rPr>
          <w:rStyle w:val="CommentReference"/>
        </w:rPr>
        <w:annotationRef/>
      </w:r>
      <w:r>
        <w:t>However, it remains unclear, whether this can improve the performance of the ML models in a prediction task” I would add such a comment or discussion somewhere</w:t>
      </w:r>
      <w:r w:rsidR="006D18D4">
        <w:t xml:space="preserve">, because this analysis for isometry deals with distances which might not be necessary. </w:t>
      </w:r>
    </w:p>
  </w:comment>
  <w:comment w:id="20" w:author="Oliver Aasmets" w:date="2022-02-10T10:31:00Z" w:initials="OA">
    <w:p w14:paraId="233E9336" w14:textId="49588849" w:rsidR="001E5FEC" w:rsidRDefault="001E5FEC">
      <w:pPr>
        <w:pStyle w:val="CommentText"/>
      </w:pPr>
      <w:r>
        <w:rPr>
          <w:rStyle w:val="CommentReference"/>
        </w:rPr>
        <w:annotationRef/>
      </w:r>
      <w:r w:rsidR="00F405EB">
        <w:t xml:space="preserve">Can be expanded, but a reasoning for selecting the log-ratios to expand is necessary, I think (simplicity/popularity/interpretability…).  </w:t>
      </w:r>
    </w:p>
  </w:comment>
  <w:comment w:id="22" w:author="Oliver Aasmets" w:date="2022-02-10T11:37:00Z" w:initials="OA">
    <w:p w14:paraId="028952C9" w14:textId="0243E13D" w:rsidR="00B647C9" w:rsidRDefault="00B647C9">
      <w:pPr>
        <w:pStyle w:val="CommentText"/>
      </w:pPr>
      <w:r>
        <w:rPr>
          <w:rStyle w:val="CommentReference"/>
        </w:rPr>
        <w:annotationRef/>
      </w:r>
      <w:r>
        <w:t>What do you mean by that? Selection of the transformation?</w:t>
      </w:r>
    </w:p>
  </w:comment>
  <w:comment w:id="23" w:author="Oliver Aasmets" w:date="2022-02-10T11:38:00Z" w:initials="OA">
    <w:p w14:paraId="7D2580D3" w14:textId="34249EC1" w:rsidR="00B647C9" w:rsidRDefault="00B647C9">
      <w:pPr>
        <w:pStyle w:val="CommentText"/>
      </w:pPr>
      <w:r>
        <w:rPr>
          <w:rStyle w:val="CommentReference"/>
        </w:rPr>
        <w:annotationRef/>
      </w:r>
      <w:r>
        <w:t xml:space="preserve">I would elaborate on the differences of selbal and codacore from the other ML methods more thoroughly. The first have </w:t>
      </w:r>
      <w:r w:rsidR="00E90B72">
        <w:t>been developed keeping microbiome data in mind, the latter are general algorithms etc</w:t>
      </w:r>
    </w:p>
  </w:comment>
  <w:comment w:id="24" w:author="Jennifer Neumaier" w:date="2022-02-11T19:01:00Z" w:initials="JN">
    <w:p w14:paraId="0B30FD34" w14:textId="06D3AF0F" w:rsidR="00F11E3C" w:rsidRDefault="00F11E3C">
      <w:pPr>
        <w:pStyle w:val="CommentText"/>
      </w:pPr>
      <w:r>
        <w:rPr>
          <w:rStyle w:val="CommentReference"/>
        </w:rPr>
        <w:annotationRef/>
      </w:r>
      <w:r>
        <w:t xml:space="preserve">If I am a scientist unfamiliar with transformations </w:t>
      </w:r>
      <w:r w:rsidR="00025FB4">
        <w:t>and I am reading this papers I would be like: “but which transformation do I now choose”? that’s what I mean by “subjectivity” where there shouldn’t be one.</w:t>
      </w:r>
    </w:p>
  </w:comment>
  <w:comment w:id="25" w:author="Oliver Aasmets" w:date="2022-02-10T11:29:00Z" w:initials="OA">
    <w:p w14:paraId="7B60CCCA" w14:textId="2E945A24" w:rsidR="00044266" w:rsidRDefault="00044266">
      <w:pPr>
        <w:pStyle w:val="CommentText"/>
      </w:pPr>
      <w:r>
        <w:rPr>
          <w:rStyle w:val="CommentReference"/>
        </w:rPr>
        <w:annotationRef/>
      </w:r>
      <w:r>
        <w:t>When compared to no transformation (see comment above)</w:t>
      </w:r>
    </w:p>
  </w:comment>
  <w:comment w:id="26" w:author="Oliver Aasmets" w:date="2022-02-10T11:30:00Z" w:initials="OA">
    <w:p w14:paraId="6161E42F" w14:textId="638E4D73" w:rsidR="00044266" w:rsidRDefault="00044266">
      <w:pPr>
        <w:pStyle w:val="CommentText"/>
      </w:pPr>
      <w:r>
        <w:rPr>
          <w:rStyle w:val="CommentReference"/>
        </w:rPr>
        <w:annotationRef/>
      </w:r>
      <w:r>
        <w:t xml:space="preserve">Possibility with a potential? As we don’t have a guideline in my optinion, which you can provide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7" w:author="Oliver Aasmets" w:date="2022-02-10T11:19:00Z" w:initials="OA">
    <w:p w14:paraId="699817A3" w14:textId="0E048D20" w:rsidR="00C9181C" w:rsidRDefault="00C9181C">
      <w:pPr>
        <w:pStyle w:val="CommentText"/>
      </w:pPr>
      <w:r>
        <w:rPr>
          <w:rStyle w:val="CommentReference"/>
        </w:rPr>
        <w:annotationRef/>
      </w:r>
      <w:r>
        <w:t>Performance/selection of the best algorithm?</w:t>
      </w:r>
    </w:p>
  </w:comment>
  <w:comment w:id="28" w:author="Oliver Aasmets" w:date="2022-02-10T11:31:00Z" w:initials="OA">
    <w:p w14:paraId="33BEFE89" w14:textId="24E151F4" w:rsidR="00044266" w:rsidRDefault="00044266">
      <w:pPr>
        <w:pStyle w:val="CommentText"/>
      </w:pPr>
      <w:r>
        <w:rPr>
          <w:rStyle w:val="CommentReference"/>
        </w:rPr>
        <w:annotationRef/>
      </w:r>
      <w:r>
        <w:t>As the transformations themselves are not dependent on the dataset – they have a formula</w:t>
      </w:r>
    </w:p>
  </w:comment>
  <w:comment w:id="29" w:author="Oliver Aasmets" w:date="2022-02-10T11:41:00Z" w:initials="OA">
    <w:p w14:paraId="084C1058" w14:textId="201FE59D" w:rsidR="00E90B72" w:rsidRDefault="00E90B72">
      <w:pPr>
        <w:pStyle w:val="CommentText"/>
      </w:pPr>
      <w:r>
        <w:rPr>
          <w:rStyle w:val="CommentReference"/>
        </w:rPr>
        <w:annotationRef/>
      </w:r>
      <w:r>
        <w:t xml:space="preserve">And a recommendation/decision guideline. </w:t>
      </w:r>
    </w:p>
  </w:comment>
  <w:comment w:id="32" w:author="Oliver Aasmets" w:date="2022-02-10T12:00:00Z" w:initials="OA">
    <w:p w14:paraId="4FD16ACE" w14:textId="30437D84" w:rsidR="00FF7D02" w:rsidRDefault="00FF7D02">
      <w:pPr>
        <w:pStyle w:val="CommentText"/>
      </w:pPr>
      <w:r>
        <w:rPr>
          <w:rStyle w:val="CommentReference"/>
        </w:rPr>
        <w:annotationRef/>
      </w:r>
      <w:r>
        <w:t xml:space="preserve">I guess, a graphical abstract-like figure would be good and would ease understanding the following steps. </w:t>
      </w:r>
    </w:p>
  </w:comment>
  <w:comment w:id="33" w:author="Oliver Aasmets" w:date="2022-02-10T11:50:00Z" w:initials="OA">
    <w:p w14:paraId="61C650C1" w14:textId="00D1BA16" w:rsidR="00875154" w:rsidRDefault="00875154">
      <w:pPr>
        <w:pStyle w:val="CommentText"/>
      </w:pPr>
      <w:r>
        <w:rPr>
          <w:rStyle w:val="CommentReference"/>
        </w:rPr>
        <w:annotationRef/>
      </w:r>
      <w:r>
        <w:t>And microbiome-native methods such as selbal and codacore</w:t>
      </w:r>
    </w:p>
  </w:comment>
  <w:comment w:id="35" w:author="Oliver Aasmets" w:date="2022-02-10T11:43:00Z" w:initials="OA">
    <w:p w14:paraId="405D1EB4" w14:textId="77777777" w:rsidR="000550A2" w:rsidRDefault="000550A2" w:rsidP="000550A2">
      <w:pPr>
        <w:pStyle w:val="CommentText"/>
      </w:pPr>
      <w:r>
        <w:rPr>
          <w:rStyle w:val="CommentReference"/>
        </w:rPr>
        <w:annotationRef/>
      </w:r>
      <w:r>
        <w:t xml:space="preserve">The choice of datasets used definitely needs discussion, but hare are a few others to consider: </w:t>
      </w:r>
      <w:r>
        <w:br/>
        <w:t xml:space="preserve">1) Kreete’s PCOS data from this paper: </w:t>
      </w:r>
      <w:hyperlink r:id="rId2" w:history="1">
        <w:r w:rsidRPr="0039691B">
          <w:rPr>
            <w:rStyle w:val="Hyperlink"/>
          </w:rPr>
          <w:t>https://www.researchgate.net/publication/347017762_The_Gut_Microbiome_in_Polycystic_Ovary_Syndrome_and_Its_Association_with_Metabolic_Traits</w:t>
        </w:r>
      </w:hyperlink>
      <w:r>
        <w:t xml:space="preserve"> </w:t>
      </w:r>
    </w:p>
    <w:p w14:paraId="4F6FB08A" w14:textId="77777777" w:rsidR="000550A2" w:rsidRDefault="000550A2" w:rsidP="000550A2">
      <w:pPr>
        <w:pStyle w:val="CommentText"/>
      </w:pPr>
      <w:r>
        <w:t xml:space="preserve">2) Well-known colorectal cancer paper: </w:t>
      </w:r>
      <w:hyperlink r:id="rId3" w:history="1">
        <w:r w:rsidRPr="0039691B">
          <w:rPr>
            <w:rStyle w:val="Hyperlink"/>
          </w:rPr>
          <w:t>https://www.nature.com/articles/s41591-019-0406-6</w:t>
        </w:r>
      </w:hyperlink>
      <w:r>
        <w:t xml:space="preserve"> </w:t>
      </w:r>
    </w:p>
  </w:comment>
  <w:comment w:id="36" w:author="Oliver Aasmets" w:date="2022-02-10T11:47:00Z" w:initials="OA">
    <w:p w14:paraId="0AD46D1C" w14:textId="77777777" w:rsidR="000550A2" w:rsidRDefault="000550A2" w:rsidP="000550A2">
      <w:pPr>
        <w:pStyle w:val="CommentText"/>
      </w:pPr>
      <w:r>
        <w:rPr>
          <w:rStyle w:val="CommentReference"/>
        </w:rPr>
        <w:annotationRef/>
      </w:r>
      <w:r>
        <w:t>Phenotypes/target variables</w:t>
      </w:r>
    </w:p>
  </w:comment>
  <w:comment w:id="38" w:author="Oliver Aasmets" w:date="2022-02-10T11:52:00Z" w:initials="OA">
    <w:p w14:paraId="76362E28" w14:textId="195FFC89" w:rsidR="00875154" w:rsidRDefault="00875154">
      <w:pPr>
        <w:pStyle w:val="CommentText"/>
      </w:pPr>
      <w:r>
        <w:rPr>
          <w:rStyle w:val="CommentReference"/>
        </w:rPr>
        <w:annotationRef/>
      </w:r>
      <w:r>
        <w:t xml:space="preserve">This applies to log-ratio transformations. The standard, mentioned above, is to use relative abundances, where zeros are not replaced. </w:t>
      </w:r>
    </w:p>
  </w:comment>
  <w:comment w:id="39" w:author="Jennifer Neumaier" w:date="2022-02-11T19:22:00Z" w:initials="JN">
    <w:p w14:paraId="45DF724E" w14:textId="4ACD89E6" w:rsidR="000D58B0" w:rsidRDefault="000D58B0">
      <w:pPr>
        <w:pStyle w:val="CommentText"/>
      </w:pPr>
      <w:r>
        <w:rPr>
          <w:rStyle w:val="CommentReference"/>
        </w:rPr>
        <w:annotationRef/>
      </w:r>
      <w:r>
        <w:t>Why are they not also replaced in relative abundances?</w:t>
      </w:r>
    </w:p>
  </w:comment>
  <w:comment w:id="40" w:author="Oliver Aasmets" w:date="2022-02-10T11:53:00Z" w:initials="OA">
    <w:p w14:paraId="5961C4A5" w14:textId="5102E631" w:rsidR="00875154" w:rsidRDefault="00875154">
      <w:pPr>
        <w:pStyle w:val="CommentText"/>
      </w:pPr>
      <w:r>
        <w:rPr>
          <w:rStyle w:val="CommentReference"/>
        </w:rPr>
        <w:annotationRef/>
      </w:r>
      <w:r>
        <w:t xml:space="preserve">Have you tested it, does it </w:t>
      </w:r>
      <w:r w:rsidR="00947AE6">
        <w:t xml:space="preserve">leave some zeros in the end? </w:t>
      </w:r>
    </w:p>
  </w:comment>
  <w:comment w:id="41" w:author="Jennifer Neumaier" w:date="2022-02-11T19:23:00Z" w:initials="JN">
    <w:p w14:paraId="0395869B" w14:textId="76DB1658" w:rsidR="000D58B0" w:rsidRDefault="000D58B0">
      <w:pPr>
        <w:pStyle w:val="CommentText"/>
      </w:pPr>
      <w:r>
        <w:rPr>
          <w:rStyle w:val="CommentReference"/>
        </w:rPr>
        <w:annotationRef/>
      </w:r>
      <w:r w:rsidR="002F14F3">
        <w:t>N</w:t>
      </w:r>
      <w:r>
        <w:t>o</w:t>
      </w:r>
      <w:r w:rsidR="002F14F3">
        <w:t>, I have never used either of those methods and just used explanations given from the respective papers, but how they are working is actually still a mystery to me</w:t>
      </w:r>
    </w:p>
  </w:comment>
  <w:comment w:id="44" w:author="Oliver Aasmets" w:date="2022-02-10T11:59:00Z" w:initials="OA">
    <w:p w14:paraId="10A145A5" w14:textId="3FF3D7DA" w:rsidR="00FF7D02" w:rsidRDefault="00FF7D02">
      <w:pPr>
        <w:pStyle w:val="CommentText"/>
      </w:pPr>
      <w:r>
        <w:rPr>
          <w:rStyle w:val="CommentReference"/>
        </w:rPr>
        <w:annotationRef/>
      </w:r>
      <w:r>
        <w:t>This selection should also depend on the work of Greenacre?</w:t>
      </w:r>
    </w:p>
  </w:comment>
  <w:comment w:id="45" w:author="Jennifer Neumaier" w:date="2022-02-11T19:31:00Z" w:initials="JN">
    <w:p w14:paraId="09618F48" w14:textId="37C63A68" w:rsidR="000B4DC7" w:rsidRDefault="000B4DC7">
      <w:pPr>
        <w:pStyle w:val="CommentText"/>
      </w:pPr>
      <w:r>
        <w:rPr>
          <w:rStyle w:val="CommentReference"/>
        </w:rPr>
        <w:annotationRef/>
      </w:r>
      <w:r>
        <w:t>I thought we deliberately wanted to pick just a random reference, to simulate the worst possible performance?</w:t>
      </w:r>
    </w:p>
  </w:comment>
  <w:comment w:id="46" w:author="Oliver Aasmets" w:date="2022-02-10T12:01:00Z" w:initials="OA">
    <w:p w14:paraId="1F1808A9" w14:textId="63CF5ED8" w:rsidR="00FF7D02" w:rsidRDefault="00FF7D02">
      <w:pPr>
        <w:pStyle w:val="CommentText"/>
      </w:pPr>
      <w:r>
        <w:rPr>
          <w:rStyle w:val="CommentReference"/>
        </w:rPr>
        <w:annotationRef/>
      </w:r>
      <w:r>
        <w:t>I would go with more depending on the analysis. Can be clarified later</w:t>
      </w:r>
    </w:p>
  </w:comment>
  <w:comment w:id="48" w:author="Oliver Aasmets" w:date="2022-02-10T12:08:00Z" w:initials="OA">
    <w:p w14:paraId="35D74E1A" w14:textId="66F5D64D" w:rsidR="002204F4" w:rsidRDefault="002204F4">
      <w:pPr>
        <w:pStyle w:val="CommentText"/>
      </w:pPr>
      <w:r>
        <w:rPr>
          <w:rStyle w:val="CommentReference"/>
        </w:rPr>
        <w:annotationRef/>
      </w:r>
      <w:r>
        <w:t xml:space="preserve">I would restructure this paragraph so that the ML algorithms selected goes hand-to-hand with the transformations (because the transformations are not </w:t>
      </w:r>
      <w:r w:rsidR="00DE2681">
        <w:t>relevant to selbal and codacore). Then, this paragraph can describe the way models are built and evaluated: cross-validation schemes, metrics, model comparison, etc</w:t>
      </w:r>
    </w:p>
  </w:comment>
  <w:comment w:id="49" w:author="Oliver Aasmets" w:date="2022-02-10T12:10:00Z" w:initials="OA">
    <w:p w14:paraId="7115B96C" w14:textId="2760238B" w:rsidR="00DE2681" w:rsidRDefault="00DE2681">
      <w:pPr>
        <w:pStyle w:val="CommentText"/>
      </w:pPr>
      <w:r>
        <w:rPr>
          <w:rStyle w:val="CommentReference"/>
        </w:rPr>
        <w:annotationRef/>
      </w:r>
      <w:r>
        <w:t xml:space="preserve">Regarding that, if you go with nested cross-vaidation (which is interesting to me as well, s I haven’t used it and it makes a kind of paradigm shift for the traditional workflow), some schematic approach would be beneficial, because it is not a well used approach in microbiome sciences at least. </w:t>
      </w:r>
    </w:p>
  </w:comment>
  <w:comment w:id="50" w:author="Jennifer Neumaier" w:date="2022-02-11T20:04:00Z" w:initials="JN">
    <w:p w14:paraId="6BCA4EEC" w14:textId="4CBB5C53" w:rsidR="00B342F8" w:rsidRDefault="00B342F8">
      <w:pPr>
        <w:pStyle w:val="CommentText"/>
      </w:pPr>
      <w:r>
        <w:rPr>
          <w:rStyle w:val="CommentReference"/>
        </w:rPr>
        <w:annotationRef/>
      </w:r>
      <w:r>
        <w:t>I shifted the transformation paragraph down a bit but I wanted to keep it separated from the machine learning models because it is the core of this benchmarking project. But I see your point regardless</w:t>
      </w:r>
    </w:p>
  </w:comment>
  <w:comment w:id="51" w:author="Oliver Aasmets" w:date="2022-02-10T12:03:00Z" w:initials="OA">
    <w:p w14:paraId="4FC1C95A" w14:textId="3AC14E84" w:rsidR="00FF7D02" w:rsidRDefault="00FF7D02">
      <w:pPr>
        <w:pStyle w:val="CommentText"/>
      </w:pPr>
      <w:r>
        <w:rPr>
          <w:rStyle w:val="CommentReference"/>
        </w:rPr>
        <w:annotationRef/>
      </w:r>
      <w:r>
        <w:t>Can have a reference to the COST paper as well that this is similarly the case for microbiome</w:t>
      </w:r>
    </w:p>
  </w:comment>
  <w:comment w:id="52" w:author="Oliver Aasmets" w:date="2022-02-10T12:04:00Z" w:initials="OA">
    <w:p w14:paraId="3E35F5D3" w14:textId="199F57B0" w:rsidR="002204F4" w:rsidRDefault="002204F4">
      <w:pPr>
        <w:pStyle w:val="CommentText"/>
      </w:pPr>
      <w:r>
        <w:rPr>
          <w:rStyle w:val="CommentReference"/>
        </w:rPr>
        <w:annotationRef/>
      </w:r>
      <w:r>
        <w:t>A non-linear tree-based approach?</w:t>
      </w:r>
    </w:p>
  </w:comment>
  <w:comment w:id="53" w:author="Jennifer Neumaier" w:date="2022-02-14T10:07:00Z" w:initials="JN">
    <w:p w14:paraId="78DB18F8" w14:textId="03E25BCE" w:rsidR="00885F80" w:rsidRDefault="00885F80">
      <w:pPr>
        <w:pStyle w:val="CommentText"/>
      </w:pPr>
      <w:r>
        <w:rPr>
          <w:rStyle w:val="CommentReference"/>
        </w:rPr>
        <w:annotationRef/>
      </w:r>
      <w:r>
        <w:t>Did I confuse this? I thought XGBoost was linear</w:t>
      </w:r>
    </w:p>
  </w:comment>
  <w:comment w:id="55" w:author="Oliver Aasmets" w:date="2022-02-10T12:07:00Z" w:initials="OA">
    <w:p w14:paraId="201E516F" w14:textId="7E5B1831" w:rsidR="002204F4" w:rsidRDefault="002204F4">
      <w:pPr>
        <w:pStyle w:val="CommentText"/>
      </w:pPr>
      <w:r>
        <w:rPr>
          <w:rStyle w:val="CommentReference"/>
        </w:rPr>
        <w:annotationRef/>
      </w:r>
      <w:r>
        <w:t xml:space="preserve">I would keep it simple and go with AUROC for classification and RMSE/MSE for regression as these are mostly supported by the ML packages etc. </w:t>
      </w:r>
    </w:p>
  </w:comment>
  <w:comment w:id="54" w:author="Jennifer Neumaier" w:date="2022-02-12T17:29:00Z" w:initials="JN">
    <w:p w14:paraId="7C772CA8" w14:textId="53C6C94D" w:rsidR="00B567E9" w:rsidRDefault="00B567E9">
      <w:pPr>
        <w:pStyle w:val="CommentText"/>
      </w:pPr>
      <w:r>
        <w:rPr>
          <w:rStyle w:val="CommentReference"/>
        </w:rPr>
        <w:annotationRef/>
      </w:r>
      <w:r>
        <w:t>MSE not good when comparing performances between different data sets. Rather MAE (mean absolute error)</w:t>
      </w:r>
    </w:p>
  </w:comment>
  <w:comment w:id="56" w:author="Jennifer Neumaier" w:date="2022-02-11T20:06:00Z" w:initials="JN">
    <w:p w14:paraId="780926CA" w14:textId="40F51A28" w:rsidR="00B342F8" w:rsidRDefault="00B342F8">
      <w:pPr>
        <w:pStyle w:val="CommentText"/>
      </w:pPr>
      <w:r>
        <w:rPr>
          <w:rStyle w:val="CommentReference"/>
        </w:rPr>
        <w:annotationRef/>
      </w:r>
      <w:r>
        <w:t>Discussions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4BE0F8" w15:done="1"/>
  <w15:commentEx w15:paraId="0737F573" w15:paraIdParent="434BE0F8" w15:done="1"/>
  <w15:commentEx w15:paraId="5EE0D804" w15:done="0"/>
  <w15:commentEx w15:paraId="4D6D92F7" w15:paraIdParent="5EE0D804" w15:done="0"/>
  <w15:commentEx w15:paraId="60730272" w15:paraIdParent="5EE0D804" w15:done="0"/>
  <w15:commentEx w15:paraId="3138BB92" w15:done="1"/>
  <w15:commentEx w15:paraId="66D055D9" w15:done="1"/>
  <w15:commentEx w15:paraId="35F7DD6F" w15:done="1"/>
  <w15:commentEx w15:paraId="2562D175" w15:paraIdParent="35F7DD6F" w15:done="1"/>
  <w15:commentEx w15:paraId="320BCECA" w15:done="1"/>
  <w15:commentEx w15:paraId="233E9336" w15:done="1"/>
  <w15:commentEx w15:paraId="028952C9" w15:done="0"/>
  <w15:commentEx w15:paraId="7D2580D3" w15:paraIdParent="028952C9" w15:done="0"/>
  <w15:commentEx w15:paraId="0B30FD34" w15:paraIdParent="028952C9" w15:done="0"/>
  <w15:commentEx w15:paraId="7B60CCCA" w15:done="1"/>
  <w15:commentEx w15:paraId="6161E42F" w15:done="1"/>
  <w15:commentEx w15:paraId="699817A3" w15:done="1"/>
  <w15:commentEx w15:paraId="33BEFE89" w15:paraIdParent="699817A3" w15:done="1"/>
  <w15:commentEx w15:paraId="084C1058" w15:done="1"/>
  <w15:commentEx w15:paraId="4FD16ACE" w15:done="1"/>
  <w15:commentEx w15:paraId="61C650C1" w15:done="1"/>
  <w15:commentEx w15:paraId="4F6FB08A" w15:done="1"/>
  <w15:commentEx w15:paraId="0AD46D1C" w15:done="1"/>
  <w15:commentEx w15:paraId="76362E28" w15:done="1"/>
  <w15:commentEx w15:paraId="45DF724E" w15:paraIdParent="76362E28" w15:done="1"/>
  <w15:commentEx w15:paraId="5961C4A5" w15:done="0"/>
  <w15:commentEx w15:paraId="0395869B" w15:paraIdParent="5961C4A5" w15:done="0"/>
  <w15:commentEx w15:paraId="10A145A5" w15:done="0"/>
  <w15:commentEx w15:paraId="09618F48" w15:paraIdParent="10A145A5" w15:done="0"/>
  <w15:commentEx w15:paraId="1F1808A9" w15:done="1"/>
  <w15:commentEx w15:paraId="35D74E1A" w15:done="0"/>
  <w15:commentEx w15:paraId="7115B96C" w15:paraIdParent="35D74E1A" w15:done="0"/>
  <w15:commentEx w15:paraId="6BCA4EEC" w15:paraIdParent="35D74E1A" w15:done="0"/>
  <w15:commentEx w15:paraId="4FC1C95A" w15:done="1"/>
  <w15:commentEx w15:paraId="3E35F5D3" w15:done="0"/>
  <w15:commentEx w15:paraId="78DB18F8" w15:paraIdParent="3E35F5D3" w15:done="0"/>
  <w15:commentEx w15:paraId="201E516F" w15:done="1"/>
  <w15:commentEx w15:paraId="7C772CA8" w15:done="0"/>
  <w15:commentEx w15:paraId="780926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7656" w16cex:dateUtc="2022-02-10T09:32:00Z"/>
  <w16cex:commentExtensible w16cex:durableId="25B141EC" w16cex:dateUtc="2022-02-11T18:13:00Z"/>
  <w16cex:commentExtensible w16cex:durableId="25AF8374" w16cex:dateUtc="2022-02-10T10:28:00Z"/>
  <w16cex:commentExtensible w16cex:durableId="25AF83A3" w16cex:dateUtc="2022-02-10T10:29:00Z"/>
  <w16cex:commentExtensible w16cex:durableId="25B114D6" w16cex:dateUtc="2022-02-11T15:01:00Z"/>
  <w16cex:commentExtensible w16cex:durableId="25AF5811" w16cex:dateUtc="2022-02-10T07:23:00Z"/>
  <w16cex:commentExtensible w16cex:durableId="25AF6384" w16cex:dateUtc="2022-02-10T08:12:00Z"/>
  <w16cex:commentExtensible w16cex:durableId="25AF6513" w16cex:dateUtc="2022-02-10T08:18:00Z"/>
  <w16cex:commentExtensible w16cex:durableId="25B4AC6D" w16cex:dateUtc="2022-02-14T08:24:00Z"/>
  <w16cex:commentExtensible w16cex:durableId="25AF6651" w16cex:dateUtc="2022-02-10T08:24:00Z"/>
  <w16cex:commentExtensible w16cex:durableId="25AF681E" w16cex:dateUtc="2022-02-10T08:31:00Z"/>
  <w16cex:commentExtensible w16cex:durableId="25AF777B" w16cex:dateUtc="2022-02-10T09:37:00Z"/>
  <w16cex:commentExtensible w16cex:durableId="25AF779D" w16cex:dateUtc="2022-02-10T09:38:00Z"/>
  <w16cex:commentExtensible w16cex:durableId="25B1310F" w16cex:dateUtc="2022-02-11T17:01:00Z"/>
  <w16cex:commentExtensible w16cex:durableId="25AF759E" w16cex:dateUtc="2022-02-10T09:29:00Z"/>
  <w16cex:commentExtensible w16cex:durableId="25AF75C7" w16cex:dateUtc="2022-02-10T09:30:00Z"/>
  <w16cex:commentExtensible w16cex:durableId="25AF734A" w16cex:dateUtc="2022-02-10T09:19:00Z"/>
  <w16cex:commentExtensible w16cex:durableId="25AF760B" w16cex:dateUtc="2022-02-10T09:31:00Z"/>
  <w16cex:commentExtensible w16cex:durableId="25AF7876" w16cex:dateUtc="2022-02-10T09:41:00Z"/>
  <w16cex:commentExtensible w16cex:durableId="25AF7CEE" w16cex:dateUtc="2022-02-10T10:00:00Z"/>
  <w16cex:commentExtensible w16cex:durableId="25AF7AA3" w16cex:dateUtc="2022-02-10T09:50:00Z"/>
  <w16cex:commentExtensible w16cex:durableId="25AF78CD" w16cex:dateUtc="2022-02-10T09:43:00Z"/>
  <w16cex:commentExtensible w16cex:durableId="25AF79CA" w16cex:dateUtc="2022-02-10T09:47:00Z"/>
  <w16cex:commentExtensible w16cex:durableId="25AF7AFE" w16cex:dateUtc="2022-02-10T09:52:00Z"/>
  <w16cex:commentExtensible w16cex:durableId="25B135F2" w16cex:dateUtc="2022-02-11T17:22:00Z"/>
  <w16cex:commentExtensible w16cex:durableId="25AF7B46" w16cex:dateUtc="2022-02-10T09:53:00Z"/>
  <w16cex:commentExtensible w16cex:durableId="25B13624" w16cex:dateUtc="2022-02-11T17:23:00Z"/>
  <w16cex:commentExtensible w16cex:durableId="25AF7CB0" w16cex:dateUtc="2022-02-10T09:59:00Z"/>
  <w16cex:commentExtensible w16cex:durableId="25B1381C" w16cex:dateUtc="2022-02-11T17:31:00Z"/>
  <w16cex:commentExtensible w16cex:durableId="25AF7D1D" w16cex:dateUtc="2022-02-10T10:01:00Z"/>
  <w16cex:commentExtensible w16cex:durableId="25AF7EA7" w16cex:dateUtc="2022-02-10T10:08:00Z"/>
  <w16cex:commentExtensible w16cex:durableId="25AF7F44" w16cex:dateUtc="2022-02-10T10:10:00Z"/>
  <w16cex:commentExtensible w16cex:durableId="25B13FB9" w16cex:dateUtc="2022-02-11T18:04:00Z"/>
  <w16cex:commentExtensible w16cex:durableId="25AF7D9A" w16cex:dateUtc="2022-02-10T10:03:00Z"/>
  <w16cex:commentExtensible w16cex:durableId="25AF7DC8" w16cex:dateUtc="2022-02-10T10:04:00Z"/>
  <w16cex:commentExtensible w16cex:durableId="25B4A853" w16cex:dateUtc="2022-02-14T08:07:00Z"/>
  <w16cex:commentExtensible w16cex:durableId="25AF7E6A" w16cex:dateUtc="2022-02-10T10:07:00Z"/>
  <w16cex:commentExtensible w16cex:durableId="25B26D09" w16cex:dateUtc="2022-02-12T15:29:00Z"/>
  <w16cex:commentExtensible w16cex:durableId="25B14044" w16cex:dateUtc="2022-02-11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4BE0F8" w16cid:durableId="25AF7656"/>
  <w16cid:commentId w16cid:paraId="0737F573" w16cid:durableId="25B141EC"/>
  <w16cid:commentId w16cid:paraId="5EE0D804" w16cid:durableId="25AF8374"/>
  <w16cid:commentId w16cid:paraId="4D6D92F7" w16cid:durableId="25AF83A3"/>
  <w16cid:commentId w16cid:paraId="60730272" w16cid:durableId="25B114D6"/>
  <w16cid:commentId w16cid:paraId="3138BB92" w16cid:durableId="25AF5811"/>
  <w16cid:commentId w16cid:paraId="66D055D9" w16cid:durableId="25AF6384"/>
  <w16cid:commentId w16cid:paraId="35F7DD6F" w16cid:durableId="25AF6513"/>
  <w16cid:commentId w16cid:paraId="2562D175" w16cid:durableId="25B4AC6D"/>
  <w16cid:commentId w16cid:paraId="320BCECA" w16cid:durableId="25AF6651"/>
  <w16cid:commentId w16cid:paraId="233E9336" w16cid:durableId="25AF681E"/>
  <w16cid:commentId w16cid:paraId="028952C9" w16cid:durableId="25AF777B"/>
  <w16cid:commentId w16cid:paraId="7D2580D3" w16cid:durableId="25AF779D"/>
  <w16cid:commentId w16cid:paraId="0B30FD34" w16cid:durableId="25B1310F"/>
  <w16cid:commentId w16cid:paraId="7B60CCCA" w16cid:durableId="25AF759E"/>
  <w16cid:commentId w16cid:paraId="6161E42F" w16cid:durableId="25AF75C7"/>
  <w16cid:commentId w16cid:paraId="699817A3" w16cid:durableId="25AF734A"/>
  <w16cid:commentId w16cid:paraId="33BEFE89" w16cid:durableId="25AF760B"/>
  <w16cid:commentId w16cid:paraId="084C1058" w16cid:durableId="25AF7876"/>
  <w16cid:commentId w16cid:paraId="4FD16ACE" w16cid:durableId="25AF7CEE"/>
  <w16cid:commentId w16cid:paraId="61C650C1" w16cid:durableId="25AF7AA3"/>
  <w16cid:commentId w16cid:paraId="4F6FB08A" w16cid:durableId="25AF78CD"/>
  <w16cid:commentId w16cid:paraId="0AD46D1C" w16cid:durableId="25AF79CA"/>
  <w16cid:commentId w16cid:paraId="76362E28" w16cid:durableId="25AF7AFE"/>
  <w16cid:commentId w16cid:paraId="45DF724E" w16cid:durableId="25B135F2"/>
  <w16cid:commentId w16cid:paraId="5961C4A5" w16cid:durableId="25AF7B46"/>
  <w16cid:commentId w16cid:paraId="0395869B" w16cid:durableId="25B13624"/>
  <w16cid:commentId w16cid:paraId="10A145A5" w16cid:durableId="25AF7CB0"/>
  <w16cid:commentId w16cid:paraId="09618F48" w16cid:durableId="25B1381C"/>
  <w16cid:commentId w16cid:paraId="1F1808A9" w16cid:durableId="25AF7D1D"/>
  <w16cid:commentId w16cid:paraId="35D74E1A" w16cid:durableId="25AF7EA7"/>
  <w16cid:commentId w16cid:paraId="7115B96C" w16cid:durableId="25AF7F44"/>
  <w16cid:commentId w16cid:paraId="6BCA4EEC" w16cid:durableId="25B13FB9"/>
  <w16cid:commentId w16cid:paraId="4FC1C95A" w16cid:durableId="25AF7D9A"/>
  <w16cid:commentId w16cid:paraId="3E35F5D3" w16cid:durableId="25AF7DC8"/>
  <w16cid:commentId w16cid:paraId="78DB18F8" w16cid:durableId="25B4A853"/>
  <w16cid:commentId w16cid:paraId="201E516F" w16cid:durableId="25AF7E6A"/>
  <w16cid:commentId w16cid:paraId="7C772CA8" w16cid:durableId="25B26D09"/>
  <w16cid:commentId w16cid:paraId="780926CA" w16cid:durableId="25B140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2BE4" w14:textId="77777777" w:rsidR="007608F1" w:rsidRDefault="007608F1" w:rsidP="008935D2">
      <w:pPr>
        <w:spacing w:before="0" w:after="0" w:line="240" w:lineRule="auto"/>
      </w:pPr>
      <w:r>
        <w:separator/>
      </w:r>
    </w:p>
  </w:endnote>
  <w:endnote w:type="continuationSeparator" w:id="0">
    <w:p w14:paraId="04959766" w14:textId="77777777" w:rsidR="007608F1" w:rsidRDefault="007608F1" w:rsidP="008935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MyriadPro-Regular">
    <w:altName w:val="Yu Gothic"/>
    <w:panose1 w:val="00000000000000000000"/>
    <w:charset w:val="80"/>
    <w:family w:val="auto"/>
    <w:notTrueType/>
    <w:pitch w:val="default"/>
    <w:sig w:usb0="00000001" w:usb1="08070000" w:usb2="00000010" w:usb3="00000000" w:csb0="00020000" w:csb1="00000000"/>
  </w:font>
  <w:font w:name="AdvPS595D">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5936" w14:textId="444BF10B" w:rsidR="008935D2" w:rsidRDefault="008935D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06B08A4" wp14:editId="153746A9">
              <wp:simplePos x="0" y="0"/>
              <wp:positionH relativeFrom="margin">
                <wp:align>right</wp:align>
              </wp:positionH>
              <mc:AlternateContent>
                <mc:Choice Requires="wp14">
                  <wp:positionV relativeFrom="bottomMargin">
                    <wp14:pctPosVOffset>20000</wp14:pctPosVOffset>
                  </wp:positionV>
                </mc:Choice>
                <mc:Fallback>
                  <wp:positionV relativeFrom="page">
                    <wp:posOffset>9481820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2-04T00:00:00Z">
                                <w:dateFormat w:val="MMMM d, yyyy"/>
                                <w:lid w:val="en-US"/>
                                <w:storeMappedDataAs w:val="dateTime"/>
                                <w:calendar w:val="gregorian"/>
                              </w:date>
                            </w:sdtPr>
                            <w:sdtEndPr/>
                            <w:sdtContent>
                              <w:p w14:paraId="2B098DAF" w14:textId="3C34692C" w:rsidR="008935D2" w:rsidRDefault="00B11BEC">
                                <w:pPr>
                                  <w:jc w:val="right"/>
                                  <w:rPr>
                                    <w:color w:val="7F7F7F" w:themeColor="text1" w:themeTint="80"/>
                                  </w:rPr>
                                </w:pPr>
                                <w:r>
                                  <w:rPr>
                                    <w:color w:val="7F7F7F" w:themeColor="text1" w:themeTint="80"/>
                                  </w:rPr>
                                  <w:t>February 4, 2022</w:t>
                                </w:r>
                              </w:p>
                            </w:sdtContent>
                          </w:sdt>
                          <w:p w14:paraId="288D40CD" w14:textId="77777777" w:rsidR="008935D2" w:rsidRDefault="008935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06B08A4" id="Group 37" o:spid="_x0000_s1063"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6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" fillcolor="black [3213]" stroked="f" strokeweight="1.25pt"/>
              <v:shapetype id="_x0000_t202" coordsize="21600,21600" o:spt="202" path="m,l,21600r21600,l21600,xe">
                <v:stroke joinstyle="miter"/>
                <v:path gradientshapeok="t" o:connecttype="rect"/>
              </v:shapetype>
              <v:shape id="Text Box 39" o:spid="_x0000_s106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2-04T00:00:00Z">
                          <w:dateFormat w:val="MMMM d, yyyy"/>
                          <w:lid w:val="en-US"/>
                          <w:storeMappedDataAs w:val="dateTime"/>
                          <w:calendar w:val="gregorian"/>
                        </w:date>
                      </w:sdtPr>
                      <w:sdtEndPr/>
                      <w:sdtContent>
                        <w:p w14:paraId="2B098DAF" w14:textId="3C34692C" w:rsidR="008935D2" w:rsidRDefault="00B11BEC">
                          <w:pPr>
                            <w:jc w:val="right"/>
                            <w:rPr>
                              <w:color w:val="7F7F7F" w:themeColor="text1" w:themeTint="80"/>
                            </w:rPr>
                          </w:pPr>
                          <w:r>
                            <w:rPr>
                              <w:color w:val="7F7F7F" w:themeColor="text1" w:themeTint="80"/>
                            </w:rPr>
                            <w:t>February 4, 2022</w:t>
                          </w:r>
                        </w:p>
                      </w:sdtContent>
                    </w:sdt>
                    <w:p w14:paraId="288D40CD" w14:textId="77777777" w:rsidR="008935D2" w:rsidRDefault="008935D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49E7506" wp14:editId="4DFC206D">
              <wp:simplePos x="0" y="0"/>
              <wp:positionH relativeFrom="rightMargin">
                <wp:align>left</wp:align>
              </wp:positionH>
              <mc:AlternateContent>
                <mc:Choice Requires="wp14">
                  <wp:positionV relativeFrom="bottomMargin">
                    <wp14:pctPosVOffset>20000</wp14:pctPosVOffset>
                  </wp:positionV>
                </mc:Choice>
                <mc:Fallback>
                  <wp:positionV relativeFrom="page">
                    <wp:posOffset>9481820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3B10C" w14:textId="77777777" w:rsidR="008935D2" w:rsidRPr="005F7ABF" w:rsidRDefault="008935D2">
                          <w:pPr>
                            <w:jc w:val="right"/>
                            <w:rPr>
                              <w:color w:val="FFFFFF" w:themeColor="background1"/>
                            </w:rPr>
                          </w:pPr>
                          <w:r w:rsidRPr="005F7ABF">
                            <w:rPr>
                              <w:color w:val="FFFFFF" w:themeColor="background1"/>
                            </w:rPr>
                            <w:fldChar w:fldCharType="begin"/>
                          </w:r>
                          <w:r w:rsidRPr="005F7ABF">
                            <w:rPr>
                              <w:color w:val="FFFFFF" w:themeColor="background1"/>
                            </w:rPr>
                            <w:instrText xml:space="preserve"> PAGE   \* MERGEFORMAT </w:instrText>
                          </w:r>
                          <w:r w:rsidRPr="005F7ABF">
                            <w:rPr>
                              <w:color w:val="FFFFFF" w:themeColor="background1"/>
                            </w:rPr>
                            <w:fldChar w:fldCharType="separate"/>
                          </w:r>
                          <w:r w:rsidRPr="005F7ABF">
                            <w:rPr>
                              <w:noProof/>
                              <w:color w:val="FFFFFF" w:themeColor="background1"/>
                            </w:rPr>
                            <w:t>2</w:t>
                          </w:r>
                          <w:r w:rsidRPr="005F7ABF">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E7506" id="Rectangle 40" o:spid="_x0000_s106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EA3B10C" w14:textId="77777777" w:rsidR="008935D2" w:rsidRPr="005F7ABF" w:rsidRDefault="008935D2">
                    <w:pPr>
                      <w:jc w:val="right"/>
                      <w:rPr>
                        <w:color w:val="FFFFFF" w:themeColor="background1"/>
                      </w:rPr>
                    </w:pPr>
                    <w:r w:rsidRPr="005F7ABF">
                      <w:rPr>
                        <w:color w:val="FFFFFF" w:themeColor="background1"/>
                      </w:rPr>
                      <w:fldChar w:fldCharType="begin"/>
                    </w:r>
                    <w:r w:rsidRPr="005F7ABF">
                      <w:rPr>
                        <w:color w:val="FFFFFF" w:themeColor="background1"/>
                      </w:rPr>
                      <w:instrText xml:space="preserve"> PAGE   \* MERGEFORMAT </w:instrText>
                    </w:r>
                    <w:r w:rsidRPr="005F7ABF">
                      <w:rPr>
                        <w:color w:val="FFFFFF" w:themeColor="background1"/>
                      </w:rPr>
                      <w:fldChar w:fldCharType="separate"/>
                    </w:r>
                    <w:r w:rsidRPr="005F7ABF">
                      <w:rPr>
                        <w:noProof/>
                        <w:color w:val="FFFFFF" w:themeColor="background1"/>
                      </w:rPr>
                      <w:t>2</w:t>
                    </w:r>
                    <w:r w:rsidRPr="005F7ABF">
                      <w:rPr>
                        <w:noProof/>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11A8" w14:textId="77777777" w:rsidR="007608F1" w:rsidRDefault="007608F1" w:rsidP="008935D2">
      <w:pPr>
        <w:spacing w:before="0" w:after="0" w:line="240" w:lineRule="auto"/>
      </w:pPr>
      <w:r>
        <w:separator/>
      </w:r>
    </w:p>
  </w:footnote>
  <w:footnote w:type="continuationSeparator" w:id="0">
    <w:p w14:paraId="0981A074" w14:textId="77777777" w:rsidR="007608F1" w:rsidRDefault="007608F1" w:rsidP="008935D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7F26"/>
    <w:multiLevelType w:val="hybridMultilevel"/>
    <w:tmpl w:val="FB38356A"/>
    <w:lvl w:ilvl="0" w:tplc="DA58FBE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A79FE"/>
    <w:multiLevelType w:val="hybridMultilevel"/>
    <w:tmpl w:val="DB22239A"/>
    <w:lvl w:ilvl="0" w:tplc="6A2EEE4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661FC"/>
    <w:multiLevelType w:val="multilevel"/>
    <w:tmpl w:val="8E0A8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C37FE7"/>
    <w:multiLevelType w:val="multilevel"/>
    <w:tmpl w:val="371E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34A85"/>
    <w:multiLevelType w:val="hybridMultilevel"/>
    <w:tmpl w:val="6960EC62"/>
    <w:lvl w:ilvl="0" w:tplc="6C12636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76CA9"/>
    <w:multiLevelType w:val="multilevel"/>
    <w:tmpl w:val="CBB0A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1173"/>
    <w:multiLevelType w:val="multilevel"/>
    <w:tmpl w:val="51DAA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63802"/>
    <w:multiLevelType w:val="multilevel"/>
    <w:tmpl w:val="D2C45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A65597"/>
    <w:multiLevelType w:val="hybridMultilevel"/>
    <w:tmpl w:val="92F42406"/>
    <w:lvl w:ilvl="0" w:tplc="60D40436">
      <w:start w:val="1"/>
      <w:numFmt w:val="bullet"/>
      <w:lvlText w:val=""/>
      <w:lvlJc w:val="left"/>
      <w:pPr>
        <w:tabs>
          <w:tab w:val="num" w:pos="720"/>
        </w:tabs>
        <w:ind w:left="720" w:hanging="360"/>
      </w:pPr>
      <w:rPr>
        <w:rFonts w:ascii="Wingdings 3" w:hAnsi="Wingdings 3" w:hint="default"/>
      </w:rPr>
    </w:lvl>
    <w:lvl w:ilvl="1" w:tplc="F0023618">
      <w:numFmt w:val="bullet"/>
      <w:lvlText w:val=""/>
      <w:lvlJc w:val="left"/>
      <w:pPr>
        <w:tabs>
          <w:tab w:val="num" w:pos="1440"/>
        </w:tabs>
        <w:ind w:left="1440" w:hanging="360"/>
      </w:pPr>
      <w:rPr>
        <w:rFonts w:ascii="Wingdings 3" w:hAnsi="Wingdings 3" w:hint="default"/>
      </w:rPr>
    </w:lvl>
    <w:lvl w:ilvl="2" w:tplc="C4185E38" w:tentative="1">
      <w:start w:val="1"/>
      <w:numFmt w:val="bullet"/>
      <w:lvlText w:val=""/>
      <w:lvlJc w:val="left"/>
      <w:pPr>
        <w:tabs>
          <w:tab w:val="num" w:pos="2160"/>
        </w:tabs>
        <w:ind w:left="2160" w:hanging="360"/>
      </w:pPr>
      <w:rPr>
        <w:rFonts w:ascii="Wingdings 3" w:hAnsi="Wingdings 3" w:hint="default"/>
      </w:rPr>
    </w:lvl>
    <w:lvl w:ilvl="3" w:tplc="F724E330" w:tentative="1">
      <w:start w:val="1"/>
      <w:numFmt w:val="bullet"/>
      <w:lvlText w:val=""/>
      <w:lvlJc w:val="left"/>
      <w:pPr>
        <w:tabs>
          <w:tab w:val="num" w:pos="2880"/>
        </w:tabs>
        <w:ind w:left="2880" w:hanging="360"/>
      </w:pPr>
      <w:rPr>
        <w:rFonts w:ascii="Wingdings 3" w:hAnsi="Wingdings 3" w:hint="default"/>
      </w:rPr>
    </w:lvl>
    <w:lvl w:ilvl="4" w:tplc="649AD648" w:tentative="1">
      <w:start w:val="1"/>
      <w:numFmt w:val="bullet"/>
      <w:lvlText w:val=""/>
      <w:lvlJc w:val="left"/>
      <w:pPr>
        <w:tabs>
          <w:tab w:val="num" w:pos="3600"/>
        </w:tabs>
        <w:ind w:left="3600" w:hanging="360"/>
      </w:pPr>
      <w:rPr>
        <w:rFonts w:ascii="Wingdings 3" w:hAnsi="Wingdings 3" w:hint="default"/>
      </w:rPr>
    </w:lvl>
    <w:lvl w:ilvl="5" w:tplc="45ECE5C8" w:tentative="1">
      <w:start w:val="1"/>
      <w:numFmt w:val="bullet"/>
      <w:lvlText w:val=""/>
      <w:lvlJc w:val="left"/>
      <w:pPr>
        <w:tabs>
          <w:tab w:val="num" w:pos="4320"/>
        </w:tabs>
        <w:ind w:left="4320" w:hanging="360"/>
      </w:pPr>
      <w:rPr>
        <w:rFonts w:ascii="Wingdings 3" w:hAnsi="Wingdings 3" w:hint="default"/>
      </w:rPr>
    </w:lvl>
    <w:lvl w:ilvl="6" w:tplc="EF1CBCD6" w:tentative="1">
      <w:start w:val="1"/>
      <w:numFmt w:val="bullet"/>
      <w:lvlText w:val=""/>
      <w:lvlJc w:val="left"/>
      <w:pPr>
        <w:tabs>
          <w:tab w:val="num" w:pos="5040"/>
        </w:tabs>
        <w:ind w:left="5040" w:hanging="360"/>
      </w:pPr>
      <w:rPr>
        <w:rFonts w:ascii="Wingdings 3" w:hAnsi="Wingdings 3" w:hint="default"/>
      </w:rPr>
    </w:lvl>
    <w:lvl w:ilvl="7" w:tplc="09AAF92E" w:tentative="1">
      <w:start w:val="1"/>
      <w:numFmt w:val="bullet"/>
      <w:lvlText w:val=""/>
      <w:lvlJc w:val="left"/>
      <w:pPr>
        <w:tabs>
          <w:tab w:val="num" w:pos="5760"/>
        </w:tabs>
        <w:ind w:left="5760" w:hanging="360"/>
      </w:pPr>
      <w:rPr>
        <w:rFonts w:ascii="Wingdings 3" w:hAnsi="Wingdings 3" w:hint="default"/>
      </w:rPr>
    </w:lvl>
    <w:lvl w:ilvl="8" w:tplc="F206571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5155226"/>
    <w:multiLevelType w:val="hybridMultilevel"/>
    <w:tmpl w:val="E0F22C1C"/>
    <w:lvl w:ilvl="0" w:tplc="6FB4C29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F0DC7"/>
    <w:multiLevelType w:val="hybridMultilevel"/>
    <w:tmpl w:val="69648F8C"/>
    <w:lvl w:ilvl="0" w:tplc="243C6B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6058F"/>
    <w:multiLevelType w:val="hybridMultilevel"/>
    <w:tmpl w:val="C5B65050"/>
    <w:lvl w:ilvl="0" w:tplc="FD7E69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62406"/>
    <w:multiLevelType w:val="hybridMultilevel"/>
    <w:tmpl w:val="DC8CAAAA"/>
    <w:lvl w:ilvl="0" w:tplc="E242BE8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A0DD2"/>
    <w:multiLevelType w:val="hybridMultilevel"/>
    <w:tmpl w:val="96AE1F32"/>
    <w:lvl w:ilvl="0" w:tplc="A43659FC">
      <w:numFmt w:val="bullet"/>
      <w:lvlText w:val="-"/>
      <w:lvlJc w:val="left"/>
      <w:pPr>
        <w:ind w:left="720" w:hanging="360"/>
      </w:pPr>
      <w:rPr>
        <w:rFonts w:ascii="CMR10" w:eastAsiaTheme="minorEastAsia"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9"/>
  </w:num>
  <w:num w:numId="6">
    <w:abstractNumId w:val="12"/>
  </w:num>
  <w:num w:numId="7">
    <w:abstractNumId w:val="4"/>
  </w:num>
  <w:num w:numId="8">
    <w:abstractNumId w:val="1"/>
  </w:num>
  <w:num w:numId="9">
    <w:abstractNumId w:val="0"/>
  </w:num>
  <w:num w:numId="10">
    <w:abstractNumId w:val="10"/>
  </w:num>
  <w:num w:numId="11">
    <w:abstractNumId w:val="13"/>
  </w:num>
  <w:num w:numId="12">
    <w:abstractNumId w:val="3"/>
  </w:num>
  <w:num w:numId="13">
    <w:abstractNumId w:val="11"/>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Aasmets">
    <w15:presenceInfo w15:providerId="AD" w15:userId="S::oliver17@ut.ee::0876d907-2eef-4095-b0c3-bd54b9f5b203"/>
  </w15:person>
  <w15:person w15:author="Jennifer Neumaier">
    <w15:presenceInfo w15:providerId="Windows Live" w15:userId="8a9c6d71be663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5B"/>
    <w:rsid w:val="0000144F"/>
    <w:rsid w:val="00003641"/>
    <w:rsid w:val="0000548D"/>
    <w:rsid w:val="00005DEC"/>
    <w:rsid w:val="00006DE6"/>
    <w:rsid w:val="000074E4"/>
    <w:rsid w:val="00007AD3"/>
    <w:rsid w:val="00010743"/>
    <w:rsid w:val="000122E3"/>
    <w:rsid w:val="00013A4B"/>
    <w:rsid w:val="00020931"/>
    <w:rsid w:val="000220FD"/>
    <w:rsid w:val="0002284A"/>
    <w:rsid w:val="00024FEE"/>
    <w:rsid w:val="00025459"/>
    <w:rsid w:val="00025FB4"/>
    <w:rsid w:val="000276CC"/>
    <w:rsid w:val="00033094"/>
    <w:rsid w:val="00033F23"/>
    <w:rsid w:val="00044266"/>
    <w:rsid w:val="00044E7A"/>
    <w:rsid w:val="00044FB6"/>
    <w:rsid w:val="000550A2"/>
    <w:rsid w:val="00055A65"/>
    <w:rsid w:val="00055D20"/>
    <w:rsid w:val="000632A0"/>
    <w:rsid w:val="00067FC4"/>
    <w:rsid w:val="000721BE"/>
    <w:rsid w:val="00073D69"/>
    <w:rsid w:val="00074CD7"/>
    <w:rsid w:val="000752A8"/>
    <w:rsid w:val="00076154"/>
    <w:rsid w:val="0009090D"/>
    <w:rsid w:val="00091F74"/>
    <w:rsid w:val="000936DA"/>
    <w:rsid w:val="00093DDB"/>
    <w:rsid w:val="00096AD0"/>
    <w:rsid w:val="00097A08"/>
    <w:rsid w:val="000A00AD"/>
    <w:rsid w:val="000A288A"/>
    <w:rsid w:val="000A37A8"/>
    <w:rsid w:val="000A4EC2"/>
    <w:rsid w:val="000B0663"/>
    <w:rsid w:val="000B08EE"/>
    <w:rsid w:val="000B223C"/>
    <w:rsid w:val="000B4DC7"/>
    <w:rsid w:val="000B7246"/>
    <w:rsid w:val="000B74F0"/>
    <w:rsid w:val="000C0ADC"/>
    <w:rsid w:val="000D15F6"/>
    <w:rsid w:val="000D58B0"/>
    <w:rsid w:val="000D6655"/>
    <w:rsid w:val="000D75E2"/>
    <w:rsid w:val="000E0C16"/>
    <w:rsid w:val="000E2A88"/>
    <w:rsid w:val="000E3DF7"/>
    <w:rsid w:val="000E45D4"/>
    <w:rsid w:val="000E68EC"/>
    <w:rsid w:val="000F0F66"/>
    <w:rsid w:val="000F187D"/>
    <w:rsid w:val="000F2955"/>
    <w:rsid w:val="000F396D"/>
    <w:rsid w:val="000F4CF6"/>
    <w:rsid w:val="000F58EE"/>
    <w:rsid w:val="00107625"/>
    <w:rsid w:val="00110272"/>
    <w:rsid w:val="001118FA"/>
    <w:rsid w:val="001123C6"/>
    <w:rsid w:val="00117CA7"/>
    <w:rsid w:val="00120174"/>
    <w:rsid w:val="00121386"/>
    <w:rsid w:val="00122024"/>
    <w:rsid w:val="00123E29"/>
    <w:rsid w:val="00127A8E"/>
    <w:rsid w:val="00130EA2"/>
    <w:rsid w:val="00131550"/>
    <w:rsid w:val="0013319F"/>
    <w:rsid w:val="00134A49"/>
    <w:rsid w:val="00140537"/>
    <w:rsid w:val="00143155"/>
    <w:rsid w:val="00144DEE"/>
    <w:rsid w:val="0015013F"/>
    <w:rsid w:val="00151BD4"/>
    <w:rsid w:val="00152730"/>
    <w:rsid w:val="001537E4"/>
    <w:rsid w:val="00153E82"/>
    <w:rsid w:val="00161257"/>
    <w:rsid w:val="0016587F"/>
    <w:rsid w:val="001671F9"/>
    <w:rsid w:val="00170042"/>
    <w:rsid w:val="001727D9"/>
    <w:rsid w:val="00176A38"/>
    <w:rsid w:val="001772A2"/>
    <w:rsid w:val="001808F0"/>
    <w:rsid w:val="00183548"/>
    <w:rsid w:val="00183FF6"/>
    <w:rsid w:val="001904AA"/>
    <w:rsid w:val="001921C0"/>
    <w:rsid w:val="001A17EF"/>
    <w:rsid w:val="001A19B2"/>
    <w:rsid w:val="001A63EA"/>
    <w:rsid w:val="001B0233"/>
    <w:rsid w:val="001B3B56"/>
    <w:rsid w:val="001B4885"/>
    <w:rsid w:val="001B4FC4"/>
    <w:rsid w:val="001B7239"/>
    <w:rsid w:val="001B774D"/>
    <w:rsid w:val="001C4751"/>
    <w:rsid w:val="001C4C56"/>
    <w:rsid w:val="001C68CE"/>
    <w:rsid w:val="001D1657"/>
    <w:rsid w:val="001E5FEC"/>
    <w:rsid w:val="001F2096"/>
    <w:rsid w:val="00204BF3"/>
    <w:rsid w:val="002060FB"/>
    <w:rsid w:val="002075D1"/>
    <w:rsid w:val="0021039B"/>
    <w:rsid w:val="00213DFE"/>
    <w:rsid w:val="002204F4"/>
    <w:rsid w:val="002222D2"/>
    <w:rsid w:val="00224965"/>
    <w:rsid w:val="00226CCD"/>
    <w:rsid w:val="0023278C"/>
    <w:rsid w:val="00233257"/>
    <w:rsid w:val="002455FB"/>
    <w:rsid w:val="00245E69"/>
    <w:rsid w:val="002523BB"/>
    <w:rsid w:val="00255A8C"/>
    <w:rsid w:val="0026279E"/>
    <w:rsid w:val="00263958"/>
    <w:rsid w:val="00267306"/>
    <w:rsid w:val="00270705"/>
    <w:rsid w:val="00270F16"/>
    <w:rsid w:val="002734CD"/>
    <w:rsid w:val="00275C66"/>
    <w:rsid w:val="00284F8B"/>
    <w:rsid w:val="00293DC5"/>
    <w:rsid w:val="00294C8B"/>
    <w:rsid w:val="00295989"/>
    <w:rsid w:val="002962B7"/>
    <w:rsid w:val="00296D1F"/>
    <w:rsid w:val="00296F3C"/>
    <w:rsid w:val="002A0041"/>
    <w:rsid w:val="002A0D86"/>
    <w:rsid w:val="002A1155"/>
    <w:rsid w:val="002A3AF0"/>
    <w:rsid w:val="002A3D6E"/>
    <w:rsid w:val="002A4C54"/>
    <w:rsid w:val="002A6BBD"/>
    <w:rsid w:val="002A77F4"/>
    <w:rsid w:val="002B19C9"/>
    <w:rsid w:val="002B20EF"/>
    <w:rsid w:val="002B2C1A"/>
    <w:rsid w:val="002C0CC9"/>
    <w:rsid w:val="002C0FE3"/>
    <w:rsid w:val="002C11A9"/>
    <w:rsid w:val="002C1652"/>
    <w:rsid w:val="002C1FDB"/>
    <w:rsid w:val="002C3562"/>
    <w:rsid w:val="002C4BF2"/>
    <w:rsid w:val="002C563E"/>
    <w:rsid w:val="002D101F"/>
    <w:rsid w:val="002D4623"/>
    <w:rsid w:val="002D52E5"/>
    <w:rsid w:val="002D5ECE"/>
    <w:rsid w:val="002D5F4F"/>
    <w:rsid w:val="002D67C9"/>
    <w:rsid w:val="002D6BB8"/>
    <w:rsid w:val="002D7B9D"/>
    <w:rsid w:val="002E2C92"/>
    <w:rsid w:val="002F14F3"/>
    <w:rsid w:val="002F1CD3"/>
    <w:rsid w:val="003160E8"/>
    <w:rsid w:val="00320A3F"/>
    <w:rsid w:val="0032238F"/>
    <w:rsid w:val="00331778"/>
    <w:rsid w:val="003318BC"/>
    <w:rsid w:val="00333010"/>
    <w:rsid w:val="003342CE"/>
    <w:rsid w:val="003370A9"/>
    <w:rsid w:val="003440BB"/>
    <w:rsid w:val="00345329"/>
    <w:rsid w:val="00350C1A"/>
    <w:rsid w:val="0035141D"/>
    <w:rsid w:val="00363697"/>
    <w:rsid w:val="00364E78"/>
    <w:rsid w:val="00367F1A"/>
    <w:rsid w:val="003707CD"/>
    <w:rsid w:val="003767B1"/>
    <w:rsid w:val="003828F6"/>
    <w:rsid w:val="00385C5C"/>
    <w:rsid w:val="00387B8A"/>
    <w:rsid w:val="00391BB8"/>
    <w:rsid w:val="003934FE"/>
    <w:rsid w:val="00394CE5"/>
    <w:rsid w:val="003A1277"/>
    <w:rsid w:val="003A4086"/>
    <w:rsid w:val="003B113B"/>
    <w:rsid w:val="003B1881"/>
    <w:rsid w:val="003B56C1"/>
    <w:rsid w:val="003B7297"/>
    <w:rsid w:val="003C12D7"/>
    <w:rsid w:val="003C131C"/>
    <w:rsid w:val="003C535B"/>
    <w:rsid w:val="003D179C"/>
    <w:rsid w:val="003D1927"/>
    <w:rsid w:val="003D20CC"/>
    <w:rsid w:val="003E38A0"/>
    <w:rsid w:val="003F0ED1"/>
    <w:rsid w:val="003F1B1C"/>
    <w:rsid w:val="003F34C9"/>
    <w:rsid w:val="003F4824"/>
    <w:rsid w:val="003F6584"/>
    <w:rsid w:val="003F6D71"/>
    <w:rsid w:val="00400081"/>
    <w:rsid w:val="00400148"/>
    <w:rsid w:val="0040199C"/>
    <w:rsid w:val="004037BA"/>
    <w:rsid w:val="00403851"/>
    <w:rsid w:val="00404DDB"/>
    <w:rsid w:val="00406104"/>
    <w:rsid w:val="00406264"/>
    <w:rsid w:val="004175A1"/>
    <w:rsid w:val="004213CA"/>
    <w:rsid w:val="00426776"/>
    <w:rsid w:val="00430563"/>
    <w:rsid w:val="00435F86"/>
    <w:rsid w:val="00436EC8"/>
    <w:rsid w:val="00444030"/>
    <w:rsid w:val="0044637D"/>
    <w:rsid w:val="0044659F"/>
    <w:rsid w:val="00446BF9"/>
    <w:rsid w:val="004521A2"/>
    <w:rsid w:val="0045423D"/>
    <w:rsid w:val="00456496"/>
    <w:rsid w:val="004566E1"/>
    <w:rsid w:val="00457D08"/>
    <w:rsid w:val="00460DDD"/>
    <w:rsid w:val="00465030"/>
    <w:rsid w:val="00466194"/>
    <w:rsid w:val="00466308"/>
    <w:rsid w:val="00467268"/>
    <w:rsid w:val="004673AE"/>
    <w:rsid w:val="00467701"/>
    <w:rsid w:val="004704B9"/>
    <w:rsid w:val="00474170"/>
    <w:rsid w:val="00474FA4"/>
    <w:rsid w:val="00475BDA"/>
    <w:rsid w:val="004869FA"/>
    <w:rsid w:val="00487D82"/>
    <w:rsid w:val="00492A4E"/>
    <w:rsid w:val="00497731"/>
    <w:rsid w:val="004A1DE6"/>
    <w:rsid w:val="004A250C"/>
    <w:rsid w:val="004B239D"/>
    <w:rsid w:val="004B288C"/>
    <w:rsid w:val="004B3883"/>
    <w:rsid w:val="004B4D31"/>
    <w:rsid w:val="004B53FC"/>
    <w:rsid w:val="004C1252"/>
    <w:rsid w:val="004C1F7F"/>
    <w:rsid w:val="004C5EC1"/>
    <w:rsid w:val="004C62EE"/>
    <w:rsid w:val="004C7C6B"/>
    <w:rsid w:val="004D53E9"/>
    <w:rsid w:val="004E4D4A"/>
    <w:rsid w:val="004E5FCA"/>
    <w:rsid w:val="004F1551"/>
    <w:rsid w:val="004F28FD"/>
    <w:rsid w:val="004F298A"/>
    <w:rsid w:val="004F4BD7"/>
    <w:rsid w:val="004F7DA9"/>
    <w:rsid w:val="005016B5"/>
    <w:rsid w:val="00502DEB"/>
    <w:rsid w:val="0051128A"/>
    <w:rsid w:val="00512C23"/>
    <w:rsid w:val="005165F0"/>
    <w:rsid w:val="00517B19"/>
    <w:rsid w:val="00520C31"/>
    <w:rsid w:val="00521482"/>
    <w:rsid w:val="00522DBC"/>
    <w:rsid w:val="005230CB"/>
    <w:rsid w:val="00527F2F"/>
    <w:rsid w:val="00531027"/>
    <w:rsid w:val="0053155D"/>
    <w:rsid w:val="005358B8"/>
    <w:rsid w:val="00536BFA"/>
    <w:rsid w:val="00536E24"/>
    <w:rsid w:val="0053791F"/>
    <w:rsid w:val="00537E92"/>
    <w:rsid w:val="0054683A"/>
    <w:rsid w:val="00546E05"/>
    <w:rsid w:val="00550490"/>
    <w:rsid w:val="00554E28"/>
    <w:rsid w:val="00566553"/>
    <w:rsid w:val="00570AC5"/>
    <w:rsid w:val="00571326"/>
    <w:rsid w:val="00574DFE"/>
    <w:rsid w:val="005852CC"/>
    <w:rsid w:val="005900A0"/>
    <w:rsid w:val="0059030E"/>
    <w:rsid w:val="00595C96"/>
    <w:rsid w:val="0059632C"/>
    <w:rsid w:val="00597CCB"/>
    <w:rsid w:val="005A2F81"/>
    <w:rsid w:val="005B13C5"/>
    <w:rsid w:val="005B1ECC"/>
    <w:rsid w:val="005B29A1"/>
    <w:rsid w:val="005B4C19"/>
    <w:rsid w:val="005B5AE6"/>
    <w:rsid w:val="005B6CD9"/>
    <w:rsid w:val="005C1A7A"/>
    <w:rsid w:val="005C70E1"/>
    <w:rsid w:val="005D1A91"/>
    <w:rsid w:val="005D1C49"/>
    <w:rsid w:val="005D7D27"/>
    <w:rsid w:val="005E6D89"/>
    <w:rsid w:val="005E7605"/>
    <w:rsid w:val="005F0FB4"/>
    <w:rsid w:val="005F2D69"/>
    <w:rsid w:val="005F7ABF"/>
    <w:rsid w:val="00602EA3"/>
    <w:rsid w:val="0060312E"/>
    <w:rsid w:val="00605171"/>
    <w:rsid w:val="00607DBC"/>
    <w:rsid w:val="006125A9"/>
    <w:rsid w:val="006147E2"/>
    <w:rsid w:val="00615729"/>
    <w:rsid w:val="006200A5"/>
    <w:rsid w:val="006250BC"/>
    <w:rsid w:val="00627034"/>
    <w:rsid w:val="00636A38"/>
    <w:rsid w:val="00637DA6"/>
    <w:rsid w:val="00643FBE"/>
    <w:rsid w:val="00647C9B"/>
    <w:rsid w:val="00651910"/>
    <w:rsid w:val="00651CE1"/>
    <w:rsid w:val="00654726"/>
    <w:rsid w:val="00661F98"/>
    <w:rsid w:val="0066212F"/>
    <w:rsid w:val="00662CB0"/>
    <w:rsid w:val="00665AD9"/>
    <w:rsid w:val="00667D79"/>
    <w:rsid w:val="0067088B"/>
    <w:rsid w:val="00673DC6"/>
    <w:rsid w:val="0067449F"/>
    <w:rsid w:val="006749C2"/>
    <w:rsid w:val="00677954"/>
    <w:rsid w:val="00681BE3"/>
    <w:rsid w:val="00683662"/>
    <w:rsid w:val="00694E36"/>
    <w:rsid w:val="00697D05"/>
    <w:rsid w:val="006A02B7"/>
    <w:rsid w:val="006A0B41"/>
    <w:rsid w:val="006A5241"/>
    <w:rsid w:val="006A69EA"/>
    <w:rsid w:val="006A6BB1"/>
    <w:rsid w:val="006B0571"/>
    <w:rsid w:val="006D00F9"/>
    <w:rsid w:val="006D18D4"/>
    <w:rsid w:val="006D317B"/>
    <w:rsid w:val="006D68F0"/>
    <w:rsid w:val="006D6A91"/>
    <w:rsid w:val="006E16CE"/>
    <w:rsid w:val="006E1877"/>
    <w:rsid w:val="006E2124"/>
    <w:rsid w:val="006E74DB"/>
    <w:rsid w:val="006F1E48"/>
    <w:rsid w:val="006F3960"/>
    <w:rsid w:val="006F47C2"/>
    <w:rsid w:val="006F591B"/>
    <w:rsid w:val="007003DC"/>
    <w:rsid w:val="007034B4"/>
    <w:rsid w:val="0071309B"/>
    <w:rsid w:val="00713DD0"/>
    <w:rsid w:val="00713EB1"/>
    <w:rsid w:val="0071619F"/>
    <w:rsid w:val="00717CBA"/>
    <w:rsid w:val="00722306"/>
    <w:rsid w:val="00723B9E"/>
    <w:rsid w:val="00725640"/>
    <w:rsid w:val="00730655"/>
    <w:rsid w:val="00733812"/>
    <w:rsid w:val="007356A0"/>
    <w:rsid w:val="00735AF1"/>
    <w:rsid w:val="00736E79"/>
    <w:rsid w:val="00740DCD"/>
    <w:rsid w:val="00741AAC"/>
    <w:rsid w:val="00742628"/>
    <w:rsid w:val="007608F1"/>
    <w:rsid w:val="00761792"/>
    <w:rsid w:val="0076590C"/>
    <w:rsid w:val="00765D13"/>
    <w:rsid w:val="007700FC"/>
    <w:rsid w:val="007742CA"/>
    <w:rsid w:val="00775B1E"/>
    <w:rsid w:val="00781163"/>
    <w:rsid w:val="007845C5"/>
    <w:rsid w:val="00785D65"/>
    <w:rsid w:val="0079172C"/>
    <w:rsid w:val="007959C3"/>
    <w:rsid w:val="007A1CED"/>
    <w:rsid w:val="007A5B0F"/>
    <w:rsid w:val="007A65D9"/>
    <w:rsid w:val="007A6C07"/>
    <w:rsid w:val="007B127E"/>
    <w:rsid w:val="007B3154"/>
    <w:rsid w:val="007B4A0C"/>
    <w:rsid w:val="007B5F2B"/>
    <w:rsid w:val="007C04B4"/>
    <w:rsid w:val="007C1FDF"/>
    <w:rsid w:val="007C394B"/>
    <w:rsid w:val="007C7F6C"/>
    <w:rsid w:val="007D3826"/>
    <w:rsid w:val="007E226E"/>
    <w:rsid w:val="007E3C6B"/>
    <w:rsid w:val="007F03F2"/>
    <w:rsid w:val="007F651B"/>
    <w:rsid w:val="007F7682"/>
    <w:rsid w:val="007F7739"/>
    <w:rsid w:val="008029FB"/>
    <w:rsid w:val="008110E4"/>
    <w:rsid w:val="0081264D"/>
    <w:rsid w:val="008127D2"/>
    <w:rsid w:val="00820362"/>
    <w:rsid w:val="008207EC"/>
    <w:rsid w:val="00821C32"/>
    <w:rsid w:val="00821EDF"/>
    <w:rsid w:val="008256DF"/>
    <w:rsid w:val="00827761"/>
    <w:rsid w:val="008324C2"/>
    <w:rsid w:val="008412AD"/>
    <w:rsid w:val="0084667F"/>
    <w:rsid w:val="00862D92"/>
    <w:rsid w:val="00863151"/>
    <w:rsid w:val="00863418"/>
    <w:rsid w:val="008640A3"/>
    <w:rsid w:val="0086734E"/>
    <w:rsid w:val="008719CB"/>
    <w:rsid w:val="00875154"/>
    <w:rsid w:val="0087765B"/>
    <w:rsid w:val="00885F80"/>
    <w:rsid w:val="00886E02"/>
    <w:rsid w:val="00890B32"/>
    <w:rsid w:val="008935D2"/>
    <w:rsid w:val="008A0B1F"/>
    <w:rsid w:val="008A65C8"/>
    <w:rsid w:val="008A6E79"/>
    <w:rsid w:val="008A7896"/>
    <w:rsid w:val="008A7F2E"/>
    <w:rsid w:val="008B1487"/>
    <w:rsid w:val="008B25DE"/>
    <w:rsid w:val="008C19C4"/>
    <w:rsid w:val="008C1C9C"/>
    <w:rsid w:val="008C3501"/>
    <w:rsid w:val="008C357B"/>
    <w:rsid w:val="008C4003"/>
    <w:rsid w:val="008D6C39"/>
    <w:rsid w:val="008E2A37"/>
    <w:rsid w:val="008E2F52"/>
    <w:rsid w:val="008E4F1B"/>
    <w:rsid w:val="008E5255"/>
    <w:rsid w:val="008E737A"/>
    <w:rsid w:val="008F0ED8"/>
    <w:rsid w:val="008F68A3"/>
    <w:rsid w:val="008F7441"/>
    <w:rsid w:val="008F7A94"/>
    <w:rsid w:val="0090020F"/>
    <w:rsid w:val="00900285"/>
    <w:rsid w:val="00900883"/>
    <w:rsid w:val="00900DFD"/>
    <w:rsid w:val="0090428F"/>
    <w:rsid w:val="0090586A"/>
    <w:rsid w:val="00906B20"/>
    <w:rsid w:val="0090763A"/>
    <w:rsid w:val="00911F60"/>
    <w:rsid w:val="0091642B"/>
    <w:rsid w:val="0091744B"/>
    <w:rsid w:val="009174B7"/>
    <w:rsid w:val="00917D2F"/>
    <w:rsid w:val="00925378"/>
    <w:rsid w:val="00925FEB"/>
    <w:rsid w:val="00932FCD"/>
    <w:rsid w:val="00933C60"/>
    <w:rsid w:val="00935FF7"/>
    <w:rsid w:val="00936E66"/>
    <w:rsid w:val="00940AD1"/>
    <w:rsid w:val="009433EB"/>
    <w:rsid w:val="0094420B"/>
    <w:rsid w:val="00947AE6"/>
    <w:rsid w:val="009501EF"/>
    <w:rsid w:val="0095312A"/>
    <w:rsid w:val="00954454"/>
    <w:rsid w:val="00965A67"/>
    <w:rsid w:val="009674F1"/>
    <w:rsid w:val="00974741"/>
    <w:rsid w:val="00975290"/>
    <w:rsid w:val="00976CE1"/>
    <w:rsid w:val="00981F19"/>
    <w:rsid w:val="00984735"/>
    <w:rsid w:val="0098574D"/>
    <w:rsid w:val="009868A4"/>
    <w:rsid w:val="00990CB3"/>
    <w:rsid w:val="00993DEF"/>
    <w:rsid w:val="009977BB"/>
    <w:rsid w:val="009B2FB5"/>
    <w:rsid w:val="009B310B"/>
    <w:rsid w:val="009B3AAA"/>
    <w:rsid w:val="009B5A23"/>
    <w:rsid w:val="009C6AF3"/>
    <w:rsid w:val="009D5601"/>
    <w:rsid w:val="009D5ECF"/>
    <w:rsid w:val="009E1356"/>
    <w:rsid w:val="009E2A98"/>
    <w:rsid w:val="009E3EF2"/>
    <w:rsid w:val="009F1502"/>
    <w:rsid w:val="009F30EB"/>
    <w:rsid w:val="009F686F"/>
    <w:rsid w:val="00A07A76"/>
    <w:rsid w:val="00A14574"/>
    <w:rsid w:val="00A15BF8"/>
    <w:rsid w:val="00A211CF"/>
    <w:rsid w:val="00A22604"/>
    <w:rsid w:val="00A257C7"/>
    <w:rsid w:val="00A258AA"/>
    <w:rsid w:val="00A264B1"/>
    <w:rsid w:val="00A264ED"/>
    <w:rsid w:val="00A26A4B"/>
    <w:rsid w:val="00A30C53"/>
    <w:rsid w:val="00A34AFD"/>
    <w:rsid w:val="00A4116A"/>
    <w:rsid w:val="00A42CA2"/>
    <w:rsid w:val="00A44F96"/>
    <w:rsid w:val="00A47817"/>
    <w:rsid w:val="00A52BCC"/>
    <w:rsid w:val="00A53C0A"/>
    <w:rsid w:val="00A53F9B"/>
    <w:rsid w:val="00A6123F"/>
    <w:rsid w:val="00A73F60"/>
    <w:rsid w:val="00A81DDE"/>
    <w:rsid w:val="00A85486"/>
    <w:rsid w:val="00A879AC"/>
    <w:rsid w:val="00A90FA8"/>
    <w:rsid w:val="00A935A1"/>
    <w:rsid w:val="00A942C4"/>
    <w:rsid w:val="00AA2825"/>
    <w:rsid w:val="00AA3645"/>
    <w:rsid w:val="00AA7D71"/>
    <w:rsid w:val="00AB12EA"/>
    <w:rsid w:val="00AB1410"/>
    <w:rsid w:val="00AB4C3B"/>
    <w:rsid w:val="00AC20A2"/>
    <w:rsid w:val="00AC3D08"/>
    <w:rsid w:val="00AC67F0"/>
    <w:rsid w:val="00AC7AC7"/>
    <w:rsid w:val="00AD1A89"/>
    <w:rsid w:val="00AD3ECE"/>
    <w:rsid w:val="00AD4AE2"/>
    <w:rsid w:val="00AE3EC1"/>
    <w:rsid w:val="00AE4A43"/>
    <w:rsid w:val="00AE601A"/>
    <w:rsid w:val="00AE60AB"/>
    <w:rsid w:val="00AE7CBD"/>
    <w:rsid w:val="00AF41E9"/>
    <w:rsid w:val="00AF4DBC"/>
    <w:rsid w:val="00AF64DD"/>
    <w:rsid w:val="00B04867"/>
    <w:rsid w:val="00B0541F"/>
    <w:rsid w:val="00B1037C"/>
    <w:rsid w:val="00B11BEC"/>
    <w:rsid w:val="00B1653A"/>
    <w:rsid w:val="00B20C54"/>
    <w:rsid w:val="00B20D8F"/>
    <w:rsid w:val="00B21160"/>
    <w:rsid w:val="00B2441A"/>
    <w:rsid w:val="00B255EC"/>
    <w:rsid w:val="00B26330"/>
    <w:rsid w:val="00B26435"/>
    <w:rsid w:val="00B323C5"/>
    <w:rsid w:val="00B32735"/>
    <w:rsid w:val="00B33411"/>
    <w:rsid w:val="00B342F8"/>
    <w:rsid w:val="00B44E49"/>
    <w:rsid w:val="00B47E50"/>
    <w:rsid w:val="00B517CE"/>
    <w:rsid w:val="00B51DEE"/>
    <w:rsid w:val="00B54ABF"/>
    <w:rsid w:val="00B54D8B"/>
    <w:rsid w:val="00B54E7F"/>
    <w:rsid w:val="00B54EC8"/>
    <w:rsid w:val="00B56783"/>
    <w:rsid w:val="00B567E9"/>
    <w:rsid w:val="00B57D7A"/>
    <w:rsid w:val="00B61348"/>
    <w:rsid w:val="00B6140A"/>
    <w:rsid w:val="00B6333D"/>
    <w:rsid w:val="00B647C9"/>
    <w:rsid w:val="00B669E9"/>
    <w:rsid w:val="00B73E4C"/>
    <w:rsid w:val="00B749B7"/>
    <w:rsid w:val="00B74C16"/>
    <w:rsid w:val="00B81C23"/>
    <w:rsid w:val="00B85F47"/>
    <w:rsid w:val="00B87918"/>
    <w:rsid w:val="00B90A1B"/>
    <w:rsid w:val="00B9105C"/>
    <w:rsid w:val="00B9237B"/>
    <w:rsid w:val="00B9470B"/>
    <w:rsid w:val="00B96537"/>
    <w:rsid w:val="00BA066E"/>
    <w:rsid w:val="00BA1197"/>
    <w:rsid w:val="00BA2F51"/>
    <w:rsid w:val="00BA3E98"/>
    <w:rsid w:val="00BA4810"/>
    <w:rsid w:val="00BA61B8"/>
    <w:rsid w:val="00BA746C"/>
    <w:rsid w:val="00BB158A"/>
    <w:rsid w:val="00BB3E3D"/>
    <w:rsid w:val="00BB4930"/>
    <w:rsid w:val="00BB6A20"/>
    <w:rsid w:val="00BB6A25"/>
    <w:rsid w:val="00BC0753"/>
    <w:rsid w:val="00BC1E9C"/>
    <w:rsid w:val="00BC35BF"/>
    <w:rsid w:val="00BC4403"/>
    <w:rsid w:val="00BC683E"/>
    <w:rsid w:val="00BC77F2"/>
    <w:rsid w:val="00BC7E78"/>
    <w:rsid w:val="00BD343D"/>
    <w:rsid w:val="00BE14D5"/>
    <w:rsid w:val="00BE5F3F"/>
    <w:rsid w:val="00BF2588"/>
    <w:rsid w:val="00BF3223"/>
    <w:rsid w:val="00BF3F17"/>
    <w:rsid w:val="00C00738"/>
    <w:rsid w:val="00C05C0E"/>
    <w:rsid w:val="00C06D5B"/>
    <w:rsid w:val="00C07878"/>
    <w:rsid w:val="00C15F3D"/>
    <w:rsid w:val="00C3096B"/>
    <w:rsid w:val="00C31506"/>
    <w:rsid w:val="00C321C6"/>
    <w:rsid w:val="00C32761"/>
    <w:rsid w:val="00C34113"/>
    <w:rsid w:val="00C42441"/>
    <w:rsid w:val="00C50E3F"/>
    <w:rsid w:val="00C6102C"/>
    <w:rsid w:val="00C63D55"/>
    <w:rsid w:val="00C63E12"/>
    <w:rsid w:val="00C64863"/>
    <w:rsid w:val="00C64ED9"/>
    <w:rsid w:val="00C66E68"/>
    <w:rsid w:val="00C703A6"/>
    <w:rsid w:val="00C734C4"/>
    <w:rsid w:val="00C76E1F"/>
    <w:rsid w:val="00C7754E"/>
    <w:rsid w:val="00C857E3"/>
    <w:rsid w:val="00C9181C"/>
    <w:rsid w:val="00CA0A51"/>
    <w:rsid w:val="00CA1A94"/>
    <w:rsid w:val="00CA3942"/>
    <w:rsid w:val="00CA506D"/>
    <w:rsid w:val="00CB6FE8"/>
    <w:rsid w:val="00CB7E3F"/>
    <w:rsid w:val="00CC014A"/>
    <w:rsid w:val="00CC5BD7"/>
    <w:rsid w:val="00CD2D34"/>
    <w:rsid w:val="00CD4F25"/>
    <w:rsid w:val="00CD5E73"/>
    <w:rsid w:val="00CD63D0"/>
    <w:rsid w:val="00CD6D28"/>
    <w:rsid w:val="00CE1125"/>
    <w:rsid w:val="00CE4FFC"/>
    <w:rsid w:val="00CE57B7"/>
    <w:rsid w:val="00CE5FE2"/>
    <w:rsid w:val="00CE6898"/>
    <w:rsid w:val="00CE7869"/>
    <w:rsid w:val="00CF1CBE"/>
    <w:rsid w:val="00CF3279"/>
    <w:rsid w:val="00CF5607"/>
    <w:rsid w:val="00CF5BCD"/>
    <w:rsid w:val="00CF66D9"/>
    <w:rsid w:val="00CF7081"/>
    <w:rsid w:val="00CF70F8"/>
    <w:rsid w:val="00D04D75"/>
    <w:rsid w:val="00D079B2"/>
    <w:rsid w:val="00D10C8E"/>
    <w:rsid w:val="00D13D76"/>
    <w:rsid w:val="00D23A58"/>
    <w:rsid w:val="00D317A8"/>
    <w:rsid w:val="00D37E3B"/>
    <w:rsid w:val="00D40230"/>
    <w:rsid w:val="00D428DB"/>
    <w:rsid w:val="00D47A51"/>
    <w:rsid w:val="00D51102"/>
    <w:rsid w:val="00D54173"/>
    <w:rsid w:val="00D57733"/>
    <w:rsid w:val="00D621E8"/>
    <w:rsid w:val="00D627AB"/>
    <w:rsid w:val="00D73866"/>
    <w:rsid w:val="00D75E82"/>
    <w:rsid w:val="00D825CA"/>
    <w:rsid w:val="00D83541"/>
    <w:rsid w:val="00D83DE9"/>
    <w:rsid w:val="00D86278"/>
    <w:rsid w:val="00D8672C"/>
    <w:rsid w:val="00D94F8E"/>
    <w:rsid w:val="00D95BC4"/>
    <w:rsid w:val="00DA1B14"/>
    <w:rsid w:val="00DA4B81"/>
    <w:rsid w:val="00DB3E75"/>
    <w:rsid w:val="00DB3FEA"/>
    <w:rsid w:val="00DB73B1"/>
    <w:rsid w:val="00DB7E9D"/>
    <w:rsid w:val="00DC3540"/>
    <w:rsid w:val="00DC361E"/>
    <w:rsid w:val="00DC7D74"/>
    <w:rsid w:val="00DD15FA"/>
    <w:rsid w:val="00DD30FC"/>
    <w:rsid w:val="00DD368B"/>
    <w:rsid w:val="00DD78E5"/>
    <w:rsid w:val="00DE1851"/>
    <w:rsid w:val="00DE2681"/>
    <w:rsid w:val="00DE409B"/>
    <w:rsid w:val="00DE4696"/>
    <w:rsid w:val="00DE4D92"/>
    <w:rsid w:val="00DE69DB"/>
    <w:rsid w:val="00DE7E66"/>
    <w:rsid w:val="00DF2766"/>
    <w:rsid w:val="00DF741A"/>
    <w:rsid w:val="00E043CB"/>
    <w:rsid w:val="00E049AA"/>
    <w:rsid w:val="00E0646A"/>
    <w:rsid w:val="00E07164"/>
    <w:rsid w:val="00E1465B"/>
    <w:rsid w:val="00E1625D"/>
    <w:rsid w:val="00E17A48"/>
    <w:rsid w:val="00E263B7"/>
    <w:rsid w:val="00E26C37"/>
    <w:rsid w:val="00E41B4E"/>
    <w:rsid w:val="00E428BD"/>
    <w:rsid w:val="00E44825"/>
    <w:rsid w:val="00E50A52"/>
    <w:rsid w:val="00E51724"/>
    <w:rsid w:val="00E52DA3"/>
    <w:rsid w:val="00E53475"/>
    <w:rsid w:val="00E54589"/>
    <w:rsid w:val="00E60EF3"/>
    <w:rsid w:val="00E62AE6"/>
    <w:rsid w:val="00E675BB"/>
    <w:rsid w:val="00E7739C"/>
    <w:rsid w:val="00E81D6A"/>
    <w:rsid w:val="00E82846"/>
    <w:rsid w:val="00E84C79"/>
    <w:rsid w:val="00E8700D"/>
    <w:rsid w:val="00E90B72"/>
    <w:rsid w:val="00E94C06"/>
    <w:rsid w:val="00E95F83"/>
    <w:rsid w:val="00E9636E"/>
    <w:rsid w:val="00EA37C8"/>
    <w:rsid w:val="00EA7359"/>
    <w:rsid w:val="00EB2770"/>
    <w:rsid w:val="00EB4A32"/>
    <w:rsid w:val="00EB5066"/>
    <w:rsid w:val="00EB6FFC"/>
    <w:rsid w:val="00EB7D11"/>
    <w:rsid w:val="00EC0DAA"/>
    <w:rsid w:val="00EC14B7"/>
    <w:rsid w:val="00ED43CF"/>
    <w:rsid w:val="00ED70DA"/>
    <w:rsid w:val="00EE07F4"/>
    <w:rsid w:val="00EE0CEA"/>
    <w:rsid w:val="00EE2E87"/>
    <w:rsid w:val="00EE731C"/>
    <w:rsid w:val="00EF0889"/>
    <w:rsid w:val="00EF12A4"/>
    <w:rsid w:val="00EF14C0"/>
    <w:rsid w:val="00EF2B38"/>
    <w:rsid w:val="00F11E3C"/>
    <w:rsid w:val="00F162F2"/>
    <w:rsid w:val="00F2348C"/>
    <w:rsid w:val="00F2369B"/>
    <w:rsid w:val="00F25E0D"/>
    <w:rsid w:val="00F25FA8"/>
    <w:rsid w:val="00F27361"/>
    <w:rsid w:val="00F27BCF"/>
    <w:rsid w:val="00F313D1"/>
    <w:rsid w:val="00F362D3"/>
    <w:rsid w:val="00F40234"/>
    <w:rsid w:val="00F405EB"/>
    <w:rsid w:val="00F478F6"/>
    <w:rsid w:val="00F50AB1"/>
    <w:rsid w:val="00F536DD"/>
    <w:rsid w:val="00F5515C"/>
    <w:rsid w:val="00F57962"/>
    <w:rsid w:val="00F60AC5"/>
    <w:rsid w:val="00F63237"/>
    <w:rsid w:val="00F644FF"/>
    <w:rsid w:val="00F65664"/>
    <w:rsid w:val="00F70222"/>
    <w:rsid w:val="00F722D3"/>
    <w:rsid w:val="00F732BA"/>
    <w:rsid w:val="00F80D60"/>
    <w:rsid w:val="00F86B7D"/>
    <w:rsid w:val="00F86EDF"/>
    <w:rsid w:val="00F90C6B"/>
    <w:rsid w:val="00F922AB"/>
    <w:rsid w:val="00F92AC0"/>
    <w:rsid w:val="00F95BC9"/>
    <w:rsid w:val="00FA2C63"/>
    <w:rsid w:val="00FA732F"/>
    <w:rsid w:val="00FA75ED"/>
    <w:rsid w:val="00FB0277"/>
    <w:rsid w:val="00FB0F51"/>
    <w:rsid w:val="00FB30DD"/>
    <w:rsid w:val="00FB458F"/>
    <w:rsid w:val="00FC16C3"/>
    <w:rsid w:val="00FC1C21"/>
    <w:rsid w:val="00FC23D4"/>
    <w:rsid w:val="00FC2F45"/>
    <w:rsid w:val="00FC3B82"/>
    <w:rsid w:val="00FC5D9A"/>
    <w:rsid w:val="00FC7BAA"/>
    <w:rsid w:val="00FD2616"/>
    <w:rsid w:val="00FD47BA"/>
    <w:rsid w:val="00FD7EC7"/>
    <w:rsid w:val="00FE2AC1"/>
    <w:rsid w:val="00FE597D"/>
    <w:rsid w:val="00FE6F81"/>
    <w:rsid w:val="00FF0D47"/>
    <w:rsid w:val="00FF1EE4"/>
    <w:rsid w:val="00FF4A33"/>
    <w:rsid w:val="00FF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F2E8E"/>
  <w15:chartTrackingRefBased/>
  <w15:docId w15:val="{1AE8487E-6D9B-4BCC-834C-02C8AECA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94"/>
  </w:style>
  <w:style w:type="paragraph" w:styleId="Heading1">
    <w:name w:val="heading 1"/>
    <w:basedOn w:val="Normal"/>
    <w:next w:val="Normal"/>
    <w:link w:val="Heading1Char"/>
    <w:uiPriority w:val="9"/>
    <w:qFormat/>
    <w:rsid w:val="008F7A9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7A9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F7A9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8F7A9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8F7A9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8F7A9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8F7A9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8F7A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7A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A9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8F7A94"/>
    <w:rPr>
      <w:rFonts w:asciiTheme="majorHAnsi" w:eastAsiaTheme="majorEastAsia" w:hAnsiTheme="majorHAnsi" w:cstheme="majorBidi"/>
      <w:caps/>
      <w:color w:val="A5B592" w:themeColor="accent1"/>
      <w:spacing w:val="10"/>
      <w:sz w:val="52"/>
      <w:szCs w:val="52"/>
    </w:rPr>
  </w:style>
  <w:style w:type="paragraph" w:styleId="NoSpacing">
    <w:name w:val="No Spacing"/>
    <w:link w:val="NoSpacingChar"/>
    <w:uiPriority w:val="1"/>
    <w:qFormat/>
    <w:rsid w:val="008F7A94"/>
    <w:pPr>
      <w:spacing w:after="0" w:line="240" w:lineRule="auto"/>
    </w:pPr>
  </w:style>
  <w:style w:type="character" w:customStyle="1" w:styleId="NoSpacingChar">
    <w:name w:val="No Spacing Char"/>
    <w:basedOn w:val="DefaultParagraphFont"/>
    <w:link w:val="NoSpacing"/>
    <w:uiPriority w:val="1"/>
    <w:rsid w:val="00735AF1"/>
  </w:style>
  <w:style w:type="character" w:customStyle="1" w:styleId="Heading1Char">
    <w:name w:val="Heading 1 Char"/>
    <w:basedOn w:val="DefaultParagraphFont"/>
    <w:link w:val="Heading1"/>
    <w:uiPriority w:val="9"/>
    <w:rsid w:val="008F7A9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8F7A94"/>
    <w:rPr>
      <w:caps/>
      <w:spacing w:val="15"/>
      <w:shd w:val="clear" w:color="auto" w:fill="ECF0E9" w:themeFill="accent1" w:themeFillTint="33"/>
    </w:rPr>
  </w:style>
  <w:style w:type="character" w:customStyle="1" w:styleId="Heading3Char">
    <w:name w:val="Heading 3 Char"/>
    <w:basedOn w:val="DefaultParagraphFont"/>
    <w:link w:val="Heading3"/>
    <w:uiPriority w:val="9"/>
    <w:rsid w:val="008F7A94"/>
    <w:rPr>
      <w:caps/>
      <w:color w:val="526041" w:themeColor="accent1" w:themeShade="7F"/>
      <w:spacing w:val="15"/>
    </w:rPr>
  </w:style>
  <w:style w:type="character" w:customStyle="1" w:styleId="Heading4Char">
    <w:name w:val="Heading 4 Char"/>
    <w:basedOn w:val="DefaultParagraphFont"/>
    <w:link w:val="Heading4"/>
    <w:uiPriority w:val="9"/>
    <w:semiHidden/>
    <w:rsid w:val="008F7A94"/>
    <w:rPr>
      <w:caps/>
      <w:color w:val="7C9163" w:themeColor="accent1" w:themeShade="BF"/>
      <w:spacing w:val="10"/>
    </w:rPr>
  </w:style>
  <w:style w:type="character" w:customStyle="1" w:styleId="Heading5Char">
    <w:name w:val="Heading 5 Char"/>
    <w:basedOn w:val="DefaultParagraphFont"/>
    <w:link w:val="Heading5"/>
    <w:uiPriority w:val="9"/>
    <w:semiHidden/>
    <w:rsid w:val="008F7A94"/>
    <w:rPr>
      <w:caps/>
      <w:color w:val="7C9163" w:themeColor="accent1" w:themeShade="BF"/>
      <w:spacing w:val="10"/>
    </w:rPr>
  </w:style>
  <w:style w:type="character" w:customStyle="1" w:styleId="Heading6Char">
    <w:name w:val="Heading 6 Char"/>
    <w:basedOn w:val="DefaultParagraphFont"/>
    <w:link w:val="Heading6"/>
    <w:uiPriority w:val="9"/>
    <w:semiHidden/>
    <w:rsid w:val="008F7A94"/>
    <w:rPr>
      <w:caps/>
      <w:color w:val="7C9163" w:themeColor="accent1" w:themeShade="BF"/>
      <w:spacing w:val="10"/>
    </w:rPr>
  </w:style>
  <w:style w:type="character" w:customStyle="1" w:styleId="Heading7Char">
    <w:name w:val="Heading 7 Char"/>
    <w:basedOn w:val="DefaultParagraphFont"/>
    <w:link w:val="Heading7"/>
    <w:uiPriority w:val="9"/>
    <w:semiHidden/>
    <w:rsid w:val="008F7A94"/>
    <w:rPr>
      <w:caps/>
      <w:color w:val="7C9163" w:themeColor="accent1" w:themeShade="BF"/>
      <w:spacing w:val="10"/>
    </w:rPr>
  </w:style>
  <w:style w:type="character" w:customStyle="1" w:styleId="Heading8Char">
    <w:name w:val="Heading 8 Char"/>
    <w:basedOn w:val="DefaultParagraphFont"/>
    <w:link w:val="Heading8"/>
    <w:uiPriority w:val="9"/>
    <w:semiHidden/>
    <w:rsid w:val="008F7A94"/>
    <w:rPr>
      <w:caps/>
      <w:spacing w:val="10"/>
      <w:sz w:val="18"/>
      <w:szCs w:val="18"/>
    </w:rPr>
  </w:style>
  <w:style w:type="character" w:customStyle="1" w:styleId="Heading9Char">
    <w:name w:val="Heading 9 Char"/>
    <w:basedOn w:val="DefaultParagraphFont"/>
    <w:link w:val="Heading9"/>
    <w:uiPriority w:val="9"/>
    <w:semiHidden/>
    <w:rsid w:val="008F7A94"/>
    <w:rPr>
      <w:i/>
      <w:iCs/>
      <w:caps/>
      <w:spacing w:val="10"/>
      <w:sz w:val="18"/>
      <w:szCs w:val="18"/>
    </w:rPr>
  </w:style>
  <w:style w:type="paragraph" w:styleId="Caption">
    <w:name w:val="caption"/>
    <w:basedOn w:val="Normal"/>
    <w:next w:val="Normal"/>
    <w:uiPriority w:val="35"/>
    <w:unhideWhenUsed/>
    <w:qFormat/>
    <w:rsid w:val="008F7A94"/>
    <w:rPr>
      <w:b/>
      <w:bCs/>
      <w:color w:val="7C9163" w:themeColor="accent1" w:themeShade="BF"/>
      <w:sz w:val="16"/>
      <w:szCs w:val="16"/>
    </w:rPr>
  </w:style>
  <w:style w:type="paragraph" w:styleId="Subtitle">
    <w:name w:val="Subtitle"/>
    <w:basedOn w:val="Normal"/>
    <w:next w:val="Normal"/>
    <w:link w:val="SubtitleChar"/>
    <w:uiPriority w:val="11"/>
    <w:qFormat/>
    <w:rsid w:val="008F7A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7A94"/>
    <w:rPr>
      <w:caps/>
      <w:color w:val="595959" w:themeColor="text1" w:themeTint="A6"/>
      <w:spacing w:val="10"/>
      <w:sz w:val="21"/>
      <w:szCs w:val="21"/>
    </w:rPr>
  </w:style>
  <w:style w:type="character" w:styleId="Strong">
    <w:name w:val="Strong"/>
    <w:uiPriority w:val="22"/>
    <w:qFormat/>
    <w:rsid w:val="008F7A94"/>
    <w:rPr>
      <w:b/>
      <w:bCs/>
    </w:rPr>
  </w:style>
  <w:style w:type="character" w:styleId="Emphasis">
    <w:name w:val="Emphasis"/>
    <w:uiPriority w:val="20"/>
    <w:qFormat/>
    <w:rsid w:val="008F7A94"/>
    <w:rPr>
      <w:caps/>
      <w:color w:val="526041" w:themeColor="accent1" w:themeShade="7F"/>
      <w:spacing w:val="5"/>
    </w:rPr>
  </w:style>
  <w:style w:type="paragraph" w:styleId="Quote">
    <w:name w:val="Quote"/>
    <w:basedOn w:val="Normal"/>
    <w:next w:val="Normal"/>
    <w:link w:val="QuoteChar"/>
    <w:uiPriority w:val="29"/>
    <w:qFormat/>
    <w:rsid w:val="008F7A94"/>
    <w:rPr>
      <w:i/>
      <w:iCs/>
      <w:sz w:val="24"/>
      <w:szCs w:val="24"/>
    </w:rPr>
  </w:style>
  <w:style w:type="character" w:customStyle="1" w:styleId="QuoteChar">
    <w:name w:val="Quote Char"/>
    <w:basedOn w:val="DefaultParagraphFont"/>
    <w:link w:val="Quote"/>
    <w:uiPriority w:val="29"/>
    <w:rsid w:val="008F7A94"/>
    <w:rPr>
      <w:i/>
      <w:iCs/>
      <w:sz w:val="24"/>
      <w:szCs w:val="24"/>
    </w:rPr>
  </w:style>
  <w:style w:type="paragraph" w:styleId="IntenseQuote">
    <w:name w:val="Intense Quote"/>
    <w:basedOn w:val="Normal"/>
    <w:next w:val="Normal"/>
    <w:link w:val="IntenseQuoteChar"/>
    <w:uiPriority w:val="30"/>
    <w:qFormat/>
    <w:rsid w:val="008F7A9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8F7A94"/>
    <w:rPr>
      <w:color w:val="A5B592" w:themeColor="accent1"/>
      <w:sz w:val="24"/>
      <w:szCs w:val="24"/>
    </w:rPr>
  </w:style>
  <w:style w:type="character" w:styleId="SubtleEmphasis">
    <w:name w:val="Subtle Emphasis"/>
    <w:uiPriority w:val="19"/>
    <w:qFormat/>
    <w:rsid w:val="008F7A94"/>
    <w:rPr>
      <w:i/>
      <w:iCs/>
      <w:color w:val="526041" w:themeColor="accent1" w:themeShade="7F"/>
    </w:rPr>
  </w:style>
  <w:style w:type="character" w:styleId="IntenseEmphasis">
    <w:name w:val="Intense Emphasis"/>
    <w:uiPriority w:val="21"/>
    <w:qFormat/>
    <w:rsid w:val="008F7A94"/>
    <w:rPr>
      <w:b/>
      <w:bCs/>
      <w:caps/>
      <w:color w:val="526041" w:themeColor="accent1" w:themeShade="7F"/>
      <w:spacing w:val="10"/>
    </w:rPr>
  </w:style>
  <w:style w:type="character" w:styleId="SubtleReference">
    <w:name w:val="Subtle Reference"/>
    <w:uiPriority w:val="31"/>
    <w:qFormat/>
    <w:rsid w:val="008F7A94"/>
    <w:rPr>
      <w:b/>
      <w:bCs/>
      <w:color w:val="A5B592" w:themeColor="accent1"/>
    </w:rPr>
  </w:style>
  <w:style w:type="character" w:styleId="IntenseReference">
    <w:name w:val="Intense Reference"/>
    <w:uiPriority w:val="32"/>
    <w:qFormat/>
    <w:rsid w:val="008F7A94"/>
    <w:rPr>
      <w:b/>
      <w:bCs/>
      <w:i/>
      <w:iCs/>
      <w:caps/>
      <w:color w:val="A5B592" w:themeColor="accent1"/>
    </w:rPr>
  </w:style>
  <w:style w:type="character" w:styleId="BookTitle">
    <w:name w:val="Book Title"/>
    <w:uiPriority w:val="33"/>
    <w:qFormat/>
    <w:rsid w:val="008F7A94"/>
    <w:rPr>
      <w:b/>
      <w:bCs/>
      <w:i/>
      <w:iCs/>
      <w:spacing w:val="0"/>
    </w:rPr>
  </w:style>
  <w:style w:type="paragraph" w:styleId="TOCHeading">
    <w:name w:val="TOC Heading"/>
    <w:basedOn w:val="Heading1"/>
    <w:next w:val="Normal"/>
    <w:uiPriority w:val="39"/>
    <w:unhideWhenUsed/>
    <w:qFormat/>
    <w:rsid w:val="008F7A94"/>
    <w:pPr>
      <w:outlineLvl w:val="9"/>
    </w:pPr>
  </w:style>
  <w:style w:type="paragraph" w:styleId="ListParagraph">
    <w:name w:val="List Paragraph"/>
    <w:basedOn w:val="Normal"/>
    <w:uiPriority w:val="34"/>
    <w:qFormat/>
    <w:rsid w:val="00430563"/>
    <w:pPr>
      <w:ind w:left="720"/>
      <w:contextualSpacing/>
    </w:pPr>
  </w:style>
  <w:style w:type="paragraph" w:styleId="TOC1">
    <w:name w:val="toc 1"/>
    <w:basedOn w:val="Normal"/>
    <w:next w:val="Normal"/>
    <w:autoRedefine/>
    <w:uiPriority w:val="39"/>
    <w:unhideWhenUsed/>
    <w:rsid w:val="00A42CA2"/>
    <w:pPr>
      <w:spacing w:after="100"/>
    </w:pPr>
  </w:style>
  <w:style w:type="paragraph" w:styleId="TOC2">
    <w:name w:val="toc 2"/>
    <w:basedOn w:val="Normal"/>
    <w:next w:val="Normal"/>
    <w:autoRedefine/>
    <w:uiPriority w:val="39"/>
    <w:unhideWhenUsed/>
    <w:rsid w:val="00A42CA2"/>
    <w:pPr>
      <w:spacing w:after="100"/>
      <w:ind w:left="200"/>
    </w:pPr>
  </w:style>
  <w:style w:type="paragraph" w:styleId="TOC3">
    <w:name w:val="toc 3"/>
    <w:basedOn w:val="Normal"/>
    <w:next w:val="Normal"/>
    <w:autoRedefine/>
    <w:uiPriority w:val="39"/>
    <w:unhideWhenUsed/>
    <w:rsid w:val="00A42CA2"/>
    <w:pPr>
      <w:spacing w:after="100"/>
      <w:ind w:left="400"/>
    </w:pPr>
  </w:style>
  <w:style w:type="character" w:styleId="Hyperlink">
    <w:name w:val="Hyperlink"/>
    <w:basedOn w:val="DefaultParagraphFont"/>
    <w:uiPriority w:val="99"/>
    <w:unhideWhenUsed/>
    <w:rsid w:val="00A42CA2"/>
    <w:rPr>
      <w:color w:val="8E58B6" w:themeColor="hyperlink"/>
      <w:u w:val="single"/>
    </w:rPr>
  </w:style>
  <w:style w:type="paragraph" w:styleId="Header">
    <w:name w:val="header"/>
    <w:basedOn w:val="Normal"/>
    <w:link w:val="HeaderChar"/>
    <w:uiPriority w:val="99"/>
    <w:unhideWhenUsed/>
    <w:rsid w:val="008935D2"/>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8935D2"/>
  </w:style>
  <w:style w:type="paragraph" w:styleId="Footer">
    <w:name w:val="footer"/>
    <w:basedOn w:val="Normal"/>
    <w:link w:val="FooterChar"/>
    <w:uiPriority w:val="99"/>
    <w:unhideWhenUsed/>
    <w:rsid w:val="008935D2"/>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8935D2"/>
  </w:style>
  <w:style w:type="character" w:styleId="PlaceholderText">
    <w:name w:val="Placeholder Text"/>
    <w:basedOn w:val="DefaultParagraphFont"/>
    <w:uiPriority w:val="99"/>
    <w:semiHidden/>
    <w:rsid w:val="00E17A48"/>
    <w:rPr>
      <w:color w:val="808080"/>
    </w:rPr>
  </w:style>
  <w:style w:type="paragraph" w:customStyle="1" w:styleId="CitaviBibliographyEntry">
    <w:name w:val="Citavi Bibliography Entry"/>
    <w:basedOn w:val="Normal"/>
    <w:link w:val="CitaviBibliographyEntryChar"/>
    <w:uiPriority w:val="99"/>
    <w:rsid w:val="00E17A48"/>
    <w:pPr>
      <w:spacing w:after="120"/>
    </w:pPr>
  </w:style>
  <w:style w:type="character" w:customStyle="1" w:styleId="CitaviBibliographyEntryChar">
    <w:name w:val="Citavi Bibliography Entry Char"/>
    <w:basedOn w:val="DefaultParagraphFont"/>
    <w:link w:val="CitaviBibliographyEntry"/>
    <w:uiPriority w:val="99"/>
    <w:rsid w:val="00E17A48"/>
  </w:style>
  <w:style w:type="paragraph" w:customStyle="1" w:styleId="CitaviBibliographyHeading">
    <w:name w:val="Citavi Bibliography Heading"/>
    <w:basedOn w:val="Heading1"/>
    <w:link w:val="CitaviBibliographyHeadingChar"/>
    <w:uiPriority w:val="99"/>
    <w:rsid w:val="00E17A48"/>
  </w:style>
  <w:style w:type="character" w:customStyle="1" w:styleId="CitaviBibliographyHeadingChar">
    <w:name w:val="Citavi Bibliography Heading Char"/>
    <w:basedOn w:val="DefaultParagraphFont"/>
    <w:link w:val="CitaviBibliographyHeading"/>
    <w:uiPriority w:val="99"/>
    <w:rsid w:val="00E17A48"/>
    <w:rPr>
      <w:caps/>
      <w:color w:val="FFFFFF" w:themeColor="background1"/>
      <w:spacing w:val="15"/>
      <w:sz w:val="22"/>
      <w:szCs w:val="22"/>
      <w:shd w:val="clear" w:color="auto" w:fill="A5B592" w:themeFill="accent1"/>
    </w:rPr>
  </w:style>
  <w:style w:type="paragraph" w:customStyle="1" w:styleId="CitaviChapterBibliographyHeading">
    <w:name w:val="Citavi Chapter Bibliography Heading"/>
    <w:basedOn w:val="Heading2"/>
    <w:link w:val="CitaviChapterBibliographyHeadingChar"/>
    <w:uiPriority w:val="99"/>
    <w:rsid w:val="00E17A48"/>
  </w:style>
  <w:style w:type="character" w:customStyle="1" w:styleId="CitaviChapterBibliographyHeadingChar">
    <w:name w:val="Citavi Chapter Bibliography Heading Char"/>
    <w:basedOn w:val="DefaultParagraphFont"/>
    <w:link w:val="CitaviChapterBibliographyHeading"/>
    <w:uiPriority w:val="99"/>
    <w:rsid w:val="00E17A48"/>
    <w:rPr>
      <w:caps/>
      <w:spacing w:val="15"/>
      <w:shd w:val="clear" w:color="auto" w:fill="ECF0E9" w:themeFill="accent1" w:themeFillTint="33"/>
    </w:rPr>
  </w:style>
  <w:style w:type="paragraph" w:customStyle="1" w:styleId="CitaviBibliographySubheading1">
    <w:name w:val="Citavi Bibliography Subheading 1"/>
    <w:basedOn w:val="Heading2"/>
    <w:link w:val="CitaviBibliographySubheading1Char"/>
    <w:uiPriority w:val="99"/>
    <w:rsid w:val="00E17A48"/>
    <w:pPr>
      <w:spacing w:line="360" w:lineRule="auto"/>
      <w:jc w:val="both"/>
      <w:outlineLvl w:val="9"/>
    </w:pPr>
    <w:rPr>
      <w:sz w:val="22"/>
      <w:szCs w:val="22"/>
    </w:rPr>
  </w:style>
  <w:style w:type="character" w:customStyle="1" w:styleId="CitaviBibliographySubheading1Char">
    <w:name w:val="Citavi Bibliography Subheading 1 Char"/>
    <w:basedOn w:val="DefaultParagraphFont"/>
    <w:link w:val="CitaviBibliographySubheading1"/>
    <w:uiPriority w:val="99"/>
    <w:rsid w:val="00E17A48"/>
    <w:rPr>
      <w:caps/>
      <w:spacing w:val="15"/>
      <w:sz w:val="22"/>
      <w:szCs w:val="22"/>
      <w:shd w:val="clear" w:color="auto" w:fill="ECF0E9" w:themeFill="accent1" w:themeFillTint="33"/>
    </w:rPr>
  </w:style>
  <w:style w:type="paragraph" w:customStyle="1" w:styleId="CitaviBibliographySubheading2">
    <w:name w:val="Citavi Bibliography Subheading 2"/>
    <w:basedOn w:val="Heading3"/>
    <w:link w:val="CitaviBibliographySubheading2Char"/>
    <w:uiPriority w:val="99"/>
    <w:rsid w:val="00E17A48"/>
    <w:pPr>
      <w:spacing w:line="360" w:lineRule="auto"/>
      <w:jc w:val="both"/>
      <w:outlineLvl w:val="9"/>
    </w:pPr>
    <w:rPr>
      <w:sz w:val="22"/>
      <w:szCs w:val="22"/>
    </w:rPr>
  </w:style>
  <w:style w:type="character" w:customStyle="1" w:styleId="CitaviBibliographySubheading2Char">
    <w:name w:val="Citavi Bibliography Subheading 2 Char"/>
    <w:basedOn w:val="DefaultParagraphFont"/>
    <w:link w:val="CitaviBibliographySubheading2"/>
    <w:uiPriority w:val="99"/>
    <w:rsid w:val="00E17A48"/>
    <w:rPr>
      <w:caps/>
      <w:color w:val="526041" w:themeColor="accent1" w:themeShade="7F"/>
      <w:spacing w:val="15"/>
      <w:sz w:val="22"/>
      <w:szCs w:val="22"/>
    </w:rPr>
  </w:style>
  <w:style w:type="paragraph" w:customStyle="1" w:styleId="CitaviBibliographySubheading3">
    <w:name w:val="Citavi Bibliography Subheading 3"/>
    <w:basedOn w:val="Heading4"/>
    <w:link w:val="CitaviBibliographySubheading3Char"/>
    <w:uiPriority w:val="99"/>
    <w:rsid w:val="00E17A48"/>
    <w:pPr>
      <w:spacing w:line="360" w:lineRule="auto"/>
      <w:jc w:val="both"/>
      <w:outlineLvl w:val="9"/>
    </w:pPr>
    <w:rPr>
      <w:sz w:val="22"/>
      <w:szCs w:val="22"/>
    </w:rPr>
  </w:style>
  <w:style w:type="character" w:customStyle="1" w:styleId="CitaviBibliographySubheading3Char">
    <w:name w:val="Citavi Bibliography Subheading 3 Char"/>
    <w:basedOn w:val="DefaultParagraphFont"/>
    <w:link w:val="CitaviBibliographySubheading3"/>
    <w:uiPriority w:val="99"/>
    <w:rsid w:val="00E17A48"/>
    <w:rPr>
      <w:caps/>
      <w:color w:val="7C9163" w:themeColor="accent1" w:themeShade="BF"/>
      <w:spacing w:val="10"/>
      <w:sz w:val="22"/>
      <w:szCs w:val="22"/>
    </w:rPr>
  </w:style>
  <w:style w:type="paragraph" w:customStyle="1" w:styleId="CitaviBibliographySubheading4">
    <w:name w:val="Citavi Bibliography Subheading 4"/>
    <w:basedOn w:val="Heading5"/>
    <w:link w:val="CitaviBibliographySubheading4Char"/>
    <w:uiPriority w:val="99"/>
    <w:rsid w:val="00E17A48"/>
    <w:pPr>
      <w:spacing w:line="360" w:lineRule="auto"/>
      <w:jc w:val="both"/>
      <w:outlineLvl w:val="9"/>
    </w:pPr>
    <w:rPr>
      <w:sz w:val="22"/>
      <w:szCs w:val="22"/>
    </w:rPr>
  </w:style>
  <w:style w:type="character" w:customStyle="1" w:styleId="CitaviBibliographySubheading4Char">
    <w:name w:val="Citavi Bibliography Subheading 4 Char"/>
    <w:basedOn w:val="DefaultParagraphFont"/>
    <w:link w:val="CitaviBibliographySubheading4"/>
    <w:uiPriority w:val="99"/>
    <w:rsid w:val="00E17A48"/>
    <w:rPr>
      <w:caps/>
      <w:color w:val="7C9163" w:themeColor="accent1" w:themeShade="BF"/>
      <w:spacing w:val="10"/>
      <w:sz w:val="22"/>
      <w:szCs w:val="22"/>
    </w:rPr>
  </w:style>
  <w:style w:type="paragraph" w:customStyle="1" w:styleId="CitaviBibliographySubheading5">
    <w:name w:val="Citavi Bibliography Subheading 5"/>
    <w:basedOn w:val="Heading6"/>
    <w:link w:val="CitaviBibliographySubheading5Char"/>
    <w:uiPriority w:val="99"/>
    <w:rsid w:val="00E17A48"/>
    <w:pPr>
      <w:spacing w:line="360" w:lineRule="auto"/>
      <w:jc w:val="both"/>
      <w:outlineLvl w:val="9"/>
    </w:pPr>
    <w:rPr>
      <w:sz w:val="22"/>
      <w:szCs w:val="22"/>
    </w:rPr>
  </w:style>
  <w:style w:type="character" w:customStyle="1" w:styleId="CitaviBibliographySubheading5Char">
    <w:name w:val="Citavi Bibliography Subheading 5 Char"/>
    <w:basedOn w:val="DefaultParagraphFont"/>
    <w:link w:val="CitaviBibliographySubheading5"/>
    <w:uiPriority w:val="99"/>
    <w:rsid w:val="00E17A48"/>
    <w:rPr>
      <w:caps/>
      <w:color w:val="7C9163" w:themeColor="accent1" w:themeShade="BF"/>
      <w:spacing w:val="10"/>
      <w:sz w:val="22"/>
      <w:szCs w:val="22"/>
    </w:rPr>
  </w:style>
  <w:style w:type="paragraph" w:customStyle="1" w:styleId="CitaviBibliographySubheading6">
    <w:name w:val="Citavi Bibliography Subheading 6"/>
    <w:basedOn w:val="Heading7"/>
    <w:link w:val="CitaviBibliographySubheading6Char"/>
    <w:uiPriority w:val="99"/>
    <w:rsid w:val="00E17A48"/>
    <w:pPr>
      <w:spacing w:line="360" w:lineRule="auto"/>
      <w:jc w:val="both"/>
      <w:outlineLvl w:val="9"/>
    </w:pPr>
    <w:rPr>
      <w:sz w:val="22"/>
      <w:szCs w:val="22"/>
    </w:rPr>
  </w:style>
  <w:style w:type="character" w:customStyle="1" w:styleId="CitaviBibliographySubheading6Char">
    <w:name w:val="Citavi Bibliography Subheading 6 Char"/>
    <w:basedOn w:val="DefaultParagraphFont"/>
    <w:link w:val="CitaviBibliographySubheading6"/>
    <w:uiPriority w:val="99"/>
    <w:rsid w:val="00E17A48"/>
    <w:rPr>
      <w:caps/>
      <w:color w:val="7C9163" w:themeColor="accent1" w:themeShade="BF"/>
      <w:spacing w:val="10"/>
      <w:sz w:val="22"/>
      <w:szCs w:val="22"/>
    </w:rPr>
  </w:style>
  <w:style w:type="paragraph" w:customStyle="1" w:styleId="CitaviBibliographySubheading7">
    <w:name w:val="Citavi Bibliography Subheading 7"/>
    <w:basedOn w:val="Heading8"/>
    <w:link w:val="CitaviBibliographySubheading7Char"/>
    <w:uiPriority w:val="99"/>
    <w:rsid w:val="00E17A48"/>
    <w:pPr>
      <w:spacing w:line="360" w:lineRule="auto"/>
      <w:jc w:val="both"/>
      <w:outlineLvl w:val="9"/>
    </w:pPr>
    <w:rPr>
      <w:sz w:val="22"/>
      <w:szCs w:val="22"/>
    </w:rPr>
  </w:style>
  <w:style w:type="character" w:customStyle="1" w:styleId="CitaviBibliographySubheading7Char">
    <w:name w:val="Citavi Bibliography Subheading 7 Char"/>
    <w:basedOn w:val="DefaultParagraphFont"/>
    <w:link w:val="CitaviBibliographySubheading7"/>
    <w:uiPriority w:val="99"/>
    <w:rsid w:val="00E17A48"/>
    <w:rPr>
      <w:caps/>
      <w:spacing w:val="10"/>
      <w:sz w:val="22"/>
      <w:szCs w:val="22"/>
    </w:rPr>
  </w:style>
  <w:style w:type="paragraph" w:customStyle="1" w:styleId="CitaviBibliographySubheading8">
    <w:name w:val="Citavi Bibliography Subheading 8"/>
    <w:basedOn w:val="Heading9"/>
    <w:link w:val="CitaviBibliographySubheading8Char"/>
    <w:uiPriority w:val="99"/>
    <w:rsid w:val="00E17A48"/>
    <w:pPr>
      <w:spacing w:line="360" w:lineRule="auto"/>
      <w:jc w:val="both"/>
      <w:outlineLvl w:val="9"/>
    </w:pPr>
    <w:rPr>
      <w:sz w:val="22"/>
      <w:szCs w:val="22"/>
    </w:rPr>
  </w:style>
  <w:style w:type="character" w:customStyle="1" w:styleId="CitaviBibliographySubheading8Char">
    <w:name w:val="Citavi Bibliography Subheading 8 Char"/>
    <w:basedOn w:val="DefaultParagraphFont"/>
    <w:link w:val="CitaviBibliographySubheading8"/>
    <w:uiPriority w:val="99"/>
    <w:rsid w:val="00E17A48"/>
    <w:rPr>
      <w:i/>
      <w:iCs/>
      <w:caps/>
      <w:spacing w:val="10"/>
      <w:sz w:val="22"/>
      <w:szCs w:val="22"/>
    </w:rPr>
  </w:style>
  <w:style w:type="character" w:styleId="CommentReference">
    <w:name w:val="annotation reference"/>
    <w:basedOn w:val="DefaultParagraphFont"/>
    <w:uiPriority w:val="99"/>
    <w:semiHidden/>
    <w:unhideWhenUsed/>
    <w:rsid w:val="002C0CC9"/>
    <w:rPr>
      <w:sz w:val="16"/>
      <w:szCs w:val="16"/>
    </w:rPr>
  </w:style>
  <w:style w:type="paragraph" w:styleId="CommentText">
    <w:name w:val="annotation text"/>
    <w:basedOn w:val="Normal"/>
    <w:link w:val="CommentTextChar"/>
    <w:uiPriority w:val="99"/>
    <w:semiHidden/>
    <w:unhideWhenUsed/>
    <w:rsid w:val="002C0CC9"/>
    <w:pPr>
      <w:spacing w:line="240" w:lineRule="auto"/>
    </w:pPr>
  </w:style>
  <w:style w:type="character" w:customStyle="1" w:styleId="CommentTextChar">
    <w:name w:val="Comment Text Char"/>
    <w:basedOn w:val="DefaultParagraphFont"/>
    <w:link w:val="CommentText"/>
    <w:uiPriority w:val="99"/>
    <w:semiHidden/>
    <w:rsid w:val="002C0CC9"/>
  </w:style>
  <w:style w:type="paragraph" w:styleId="CommentSubject">
    <w:name w:val="annotation subject"/>
    <w:basedOn w:val="CommentText"/>
    <w:next w:val="CommentText"/>
    <w:link w:val="CommentSubjectChar"/>
    <w:uiPriority w:val="99"/>
    <w:semiHidden/>
    <w:unhideWhenUsed/>
    <w:rsid w:val="002C0CC9"/>
    <w:rPr>
      <w:b/>
      <w:bCs/>
    </w:rPr>
  </w:style>
  <w:style w:type="character" w:customStyle="1" w:styleId="CommentSubjectChar">
    <w:name w:val="Comment Subject Char"/>
    <w:basedOn w:val="CommentTextChar"/>
    <w:link w:val="CommentSubject"/>
    <w:uiPriority w:val="99"/>
    <w:semiHidden/>
    <w:rsid w:val="002C0CC9"/>
    <w:rPr>
      <w:b/>
      <w:bCs/>
    </w:rPr>
  </w:style>
  <w:style w:type="character" w:styleId="UnresolvedMention">
    <w:name w:val="Unresolved Mention"/>
    <w:basedOn w:val="DefaultParagraphFont"/>
    <w:uiPriority w:val="99"/>
    <w:semiHidden/>
    <w:unhideWhenUsed/>
    <w:rsid w:val="004B239D"/>
    <w:rPr>
      <w:color w:val="605E5C"/>
      <w:shd w:val="clear" w:color="auto" w:fill="E1DFDD"/>
    </w:rPr>
  </w:style>
  <w:style w:type="paragraph" w:styleId="NormalWeb">
    <w:name w:val="Normal (Web)"/>
    <w:basedOn w:val="Normal"/>
    <w:uiPriority w:val="99"/>
    <w:semiHidden/>
    <w:unhideWhenUsed/>
    <w:rsid w:val="000F4CF6"/>
    <w:pPr>
      <w:spacing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0F4CF6"/>
  </w:style>
  <w:style w:type="paragraph" w:customStyle="1" w:styleId="p">
    <w:name w:val="p"/>
    <w:basedOn w:val="Normal"/>
    <w:rsid w:val="000F4CF6"/>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A4C54"/>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653">
      <w:bodyDiv w:val="1"/>
      <w:marLeft w:val="0"/>
      <w:marRight w:val="0"/>
      <w:marTop w:val="0"/>
      <w:marBottom w:val="0"/>
      <w:divBdr>
        <w:top w:val="none" w:sz="0" w:space="0" w:color="auto"/>
        <w:left w:val="none" w:sz="0" w:space="0" w:color="auto"/>
        <w:bottom w:val="none" w:sz="0" w:space="0" w:color="auto"/>
        <w:right w:val="none" w:sz="0" w:space="0" w:color="auto"/>
      </w:divBdr>
      <w:divsChild>
        <w:div w:id="1757364260">
          <w:marLeft w:val="0"/>
          <w:marRight w:val="0"/>
          <w:marTop w:val="0"/>
          <w:marBottom w:val="0"/>
          <w:divBdr>
            <w:top w:val="none" w:sz="0" w:space="0" w:color="auto"/>
            <w:left w:val="none" w:sz="0" w:space="0" w:color="auto"/>
            <w:bottom w:val="none" w:sz="0" w:space="0" w:color="auto"/>
            <w:right w:val="none" w:sz="0" w:space="0" w:color="auto"/>
          </w:divBdr>
        </w:div>
        <w:div w:id="841310622">
          <w:marLeft w:val="0"/>
          <w:marRight w:val="0"/>
          <w:marTop w:val="0"/>
          <w:marBottom w:val="0"/>
          <w:divBdr>
            <w:top w:val="none" w:sz="0" w:space="0" w:color="auto"/>
            <w:left w:val="none" w:sz="0" w:space="0" w:color="auto"/>
            <w:bottom w:val="none" w:sz="0" w:space="0" w:color="auto"/>
            <w:right w:val="none" w:sz="0" w:space="0" w:color="auto"/>
          </w:divBdr>
        </w:div>
      </w:divsChild>
    </w:div>
    <w:div w:id="694503065">
      <w:bodyDiv w:val="1"/>
      <w:marLeft w:val="0"/>
      <w:marRight w:val="0"/>
      <w:marTop w:val="0"/>
      <w:marBottom w:val="0"/>
      <w:divBdr>
        <w:top w:val="none" w:sz="0" w:space="0" w:color="auto"/>
        <w:left w:val="none" w:sz="0" w:space="0" w:color="auto"/>
        <w:bottom w:val="none" w:sz="0" w:space="0" w:color="auto"/>
        <w:right w:val="none" w:sz="0" w:space="0" w:color="auto"/>
      </w:divBdr>
    </w:div>
    <w:div w:id="890119630">
      <w:bodyDiv w:val="1"/>
      <w:marLeft w:val="0"/>
      <w:marRight w:val="0"/>
      <w:marTop w:val="0"/>
      <w:marBottom w:val="0"/>
      <w:divBdr>
        <w:top w:val="none" w:sz="0" w:space="0" w:color="auto"/>
        <w:left w:val="none" w:sz="0" w:space="0" w:color="auto"/>
        <w:bottom w:val="none" w:sz="0" w:space="0" w:color="auto"/>
        <w:right w:val="none" w:sz="0" w:space="0" w:color="auto"/>
      </w:divBdr>
    </w:div>
    <w:div w:id="1179351220">
      <w:bodyDiv w:val="1"/>
      <w:marLeft w:val="0"/>
      <w:marRight w:val="0"/>
      <w:marTop w:val="0"/>
      <w:marBottom w:val="0"/>
      <w:divBdr>
        <w:top w:val="none" w:sz="0" w:space="0" w:color="auto"/>
        <w:left w:val="none" w:sz="0" w:space="0" w:color="auto"/>
        <w:bottom w:val="none" w:sz="0" w:space="0" w:color="auto"/>
        <w:right w:val="none" w:sz="0" w:space="0" w:color="auto"/>
      </w:divBdr>
    </w:div>
    <w:div w:id="1206407271">
      <w:bodyDiv w:val="1"/>
      <w:marLeft w:val="0"/>
      <w:marRight w:val="0"/>
      <w:marTop w:val="0"/>
      <w:marBottom w:val="0"/>
      <w:divBdr>
        <w:top w:val="none" w:sz="0" w:space="0" w:color="auto"/>
        <w:left w:val="none" w:sz="0" w:space="0" w:color="auto"/>
        <w:bottom w:val="none" w:sz="0" w:space="0" w:color="auto"/>
        <w:right w:val="none" w:sz="0" w:space="0" w:color="auto"/>
      </w:divBdr>
    </w:div>
    <w:div w:id="1372220888">
      <w:bodyDiv w:val="1"/>
      <w:marLeft w:val="0"/>
      <w:marRight w:val="0"/>
      <w:marTop w:val="0"/>
      <w:marBottom w:val="0"/>
      <w:divBdr>
        <w:top w:val="none" w:sz="0" w:space="0" w:color="auto"/>
        <w:left w:val="none" w:sz="0" w:space="0" w:color="auto"/>
        <w:bottom w:val="none" w:sz="0" w:space="0" w:color="auto"/>
        <w:right w:val="none" w:sz="0" w:space="0" w:color="auto"/>
      </w:divBdr>
      <w:divsChild>
        <w:div w:id="1619486687">
          <w:marLeft w:val="547"/>
          <w:marRight w:val="0"/>
          <w:marTop w:val="200"/>
          <w:marBottom w:val="0"/>
          <w:divBdr>
            <w:top w:val="none" w:sz="0" w:space="0" w:color="auto"/>
            <w:left w:val="none" w:sz="0" w:space="0" w:color="auto"/>
            <w:bottom w:val="none" w:sz="0" w:space="0" w:color="auto"/>
            <w:right w:val="none" w:sz="0" w:space="0" w:color="auto"/>
          </w:divBdr>
        </w:div>
        <w:div w:id="1453479515">
          <w:marLeft w:val="1166"/>
          <w:marRight w:val="0"/>
          <w:marTop w:val="200"/>
          <w:marBottom w:val="0"/>
          <w:divBdr>
            <w:top w:val="none" w:sz="0" w:space="0" w:color="auto"/>
            <w:left w:val="none" w:sz="0" w:space="0" w:color="auto"/>
            <w:bottom w:val="none" w:sz="0" w:space="0" w:color="auto"/>
            <w:right w:val="none" w:sz="0" w:space="0" w:color="auto"/>
          </w:divBdr>
        </w:div>
        <w:div w:id="1933278363">
          <w:marLeft w:val="1166"/>
          <w:marRight w:val="0"/>
          <w:marTop w:val="200"/>
          <w:marBottom w:val="0"/>
          <w:divBdr>
            <w:top w:val="none" w:sz="0" w:space="0" w:color="auto"/>
            <w:left w:val="none" w:sz="0" w:space="0" w:color="auto"/>
            <w:bottom w:val="none" w:sz="0" w:space="0" w:color="auto"/>
            <w:right w:val="none" w:sz="0" w:space="0" w:color="auto"/>
          </w:divBdr>
        </w:div>
        <w:div w:id="113405411">
          <w:marLeft w:val="1166"/>
          <w:marRight w:val="0"/>
          <w:marTop w:val="200"/>
          <w:marBottom w:val="0"/>
          <w:divBdr>
            <w:top w:val="none" w:sz="0" w:space="0" w:color="auto"/>
            <w:left w:val="none" w:sz="0" w:space="0" w:color="auto"/>
            <w:bottom w:val="none" w:sz="0" w:space="0" w:color="auto"/>
            <w:right w:val="none" w:sz="0" w:space="0" w:color="auto"/>
          </w:divBdr>
        </w:div>
        <w:div w:id="1390805327">
          <w:marLeft w:val="547"/>
          <w:marRight w:val="0"/>
          <w:marTop w:val="200"/>
          <w:marBottom w:val="0"/>
          <w:divBdr>
            <w:top w:val="none" w:sz="0" w:space="0" w:color="auto"/>
            <w:left w:val="none" w:sz="0" w:space="0" w:color="auto"/>
            <w:bottom w:val="none" w:sz="0" w:space="0" w:color="auto"/>
            <w:right w:val="none" w:sz="0" w:space="0" w:color="auto"/>
          </w:divBdr>
        </w:div>
        <w:div w:id="2050063101">
          <w:marLeft w:val="547"/>
          <w:marRight w:val="0"/>
          <w:marTop w:val="200"/>
          <w:marBottom w:val="0"/>
          <w:divBdr>
            <w:top w:val="none" w:sz="0" w:space="0" w:color="auto"/>
            <w:left w:val="none" w:sz="0" w:space="0" w:color="auto"/>
            <w:bottom w:val="none" w:sz="0" w:space="0" w:color="auto"/>
            <w:right w:val="none" w:sz="0" w:space="0" w:color="auto"/>
          </w:divBdr>
        </w:div>
        <w:div w:id="746193348">
          <w:marLeft w:val="547"/>
          <w:marRight w:val="0"/>
          <w:marTop w:val="200"/>
          <w:marBottom w:val="0"/>
          <w:divBdr>
            <w:top w:val="none" w:sz="0" w:space="0" w:color="auto"/>
            <w:left w:val="none" w:sz="0" w:space="0" w:color="auto"/>
            <w:bottom w:val="none" w:sz="0" w:space="0" w:color="auto"/>
            <w:right w:val="none" w:sz="0" w:space="0" w:color="auto"/>
          </w:divBdr>
        </w:div>
      </w:divsChild>
    </w:div>
    <w:div w:id="14423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591-019-0406-6" TargetMode="External"/><Relationship Id="rId2" Type="http://schemas.openxmlformats.org/officeDocument/2006/relationships/hyperlink" Target="https://www.researchgate.net/publication/347017762_The_Gut_Microbiome_in_Polycystic_Ovary_Syndrome_and_Its_Association_with_Metabolic_Traits" TargetMode="External"/><Relationship Id="rId1" Type="http://schemas.openxmlformats.org/officeDocument/2006/relationships/hyperlink" Target="https://cdnsciencepub.com/doi/10.1139/cjm-2015-082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6345C8-0850-43D7-8C8B-270FF9253569}"/>
      </w:docPartPr>
      <w:docPartBody>
        <w:p w:rsidR="00E566CE" w:rsidRDefault="009329EC">
          <w:r w:rsidRPr="0091209F">
            <w:rPr>
              <w:rStyle w:val="PlaceholderText"/>
            </w:rPr>
            <w:t>Click or tap here to enter text.</w:t>
          </w:r>
        </w:p>
      </w:docPartBody>
    </w:docPart>
    <w:docPart>
      <w:docPartPr>
        <w:name w:val="9E831C6219124C67AA50B577A7660463"/>
        <w:category>
          <w:name w:val="General"/>
          <w:gallery w:val="placeholder"/>
        </w:category>
        <w:types>
          <w:type w:val="bbPlcHdr"/>
        </w:types>
        <w:behaviors>
          <w:behavior w:val="content"/>
        </w:behaviors>
        <w:guid w:val="{E7BCDB32-DB08-4B84-B6DF-CD30F1AF90C7}"/>
      </w:docPartPr>
      <w:docPartBody>
        <w:p w:rsidR="00C9214D" w:rsidRDefault="00AF06A4" w:rsidP="00AF06A4">
          <w:pPr>
            <w:pStyle w:val="9E831C6219124C67AA50B577A7660463"/>
          </w:pPr>
          <w:r w:rsidRPr="0091209F">
            <w:rPr>
              <w:rStyle w:val="PlaceholderText"/>
            </w:rPr>
            <w:t>Click or tap here to enter text.</w:t>
          </w:r>
        </w:p>
      </w:docPartBody>
    </w:docPart>
    <w:docPart>
      <w:docPartPr>
        <w:name w:val="7BB344154F804812B27150D0D8420247"/>
        <w:category>
          <w:name w:val="General"/>
          <w:gallery w:val="placeholder"/>
        </w:category>
        <w:types>
          <w:type w:val="bbPlcHdr"/>
        </w:types>
        <w:behaviors>
          <w:behavior w:val="content"/>
        </w:behaviors>
        <w:guid w:val="{70509148-4835-45A0-94F8-03A28EECAC29}"/>
      </w:docPartPr>
      <w:docPartBody>
        <w:p w:rsidR="00C9214D" w:rsidRDefault="00AF06A4" w:rsidP="00AF06A4">
          <w:pPr>
            <w:pStyle w:val="7BB344154F804812B27150D0D8420247"/>
          </w:pPr>
          <w:r w:rsidRPr="0091209F">
            <w:rPr>
              <w:rStyle w:val="PlaceholderText"/>
            </w:rPr>
            <w:t>Click or tap here to enter text.</w:t>
          </w:r>
        </w:p>
      </w:docPartBody>
    </w:docPart>
    <w:docPart>
      <w:docPartPr>
        <w:name w:val="CCDA698F746F4B26A39F643B5A823333"/>
        <w:category>
          <w:name w:val="General"/>
          <w:gallery w:val="placeholder"/>
        </w:category>
        <w:types>
          <w:type w:val="bbPlcHdr"/>
        </w:types>
        <w:behaviors>
          <w:behavior w:val="content"/>
        </w:behaviors>
        <w:guid w:val="{4CAF53A5-2E8D-448F-8C3B-390C585B54C5}"/>
      </w:docPartPr>
      <w:docPartBody>
        <w:p w:rsidR="00B57023" w:rsidRDefault="00DB21FE" w:rsidP="00DB21FE">
          <w:pPr>
            <w:pStyle w:val="CCDA698F746F4B26A39F643B5A823333"/>
          </w:pPr>
          <w:r w:rsidRPr="0091209F">
            <w:rPr>
              <w:rStyle w:val="PlaceholderText"/>
            </w:rPr>
            <w:t>Click or tap here to enter text.</w:t>
          </w:r>
        </w:p>
      </w:docPartBody>
    </w:docPart>
    <w:docPart>
      <w:docPartPr>
        <w:name w:val="9B22A6F1AAE34C92892295C0CB3D02D9"/>
        <w:category>
          <w:name w:val="General"/>
          <w:gallery w:val="placeholder"/>
        </w:category>
        <w:types>
          <w:type w:val="bbPlcHdr"/>
        </w:types>
        <w:behaviors>
          <w:behavior w:val="content"/>
        </w:behaviors>
        <w:guid w:val="{862751D4-79E4-4398-9057-F4C37F1BF2D9}"/>
      </w:docPartPr>
      <w:docPartBody>
        <w:p w:rsidR="001940FF" w:rsidRDefault="003F169A" w:rsidP="003F169A">
          <w:pPr>
            <w:pStyle w:val="9B22A6F1AAE34C92892295C0CB3D02D9"/>
          </w:pPr>
          <w:r w:rsidRPr="0091209F">
            <w:rPr>
              <w:rStyle w:val="PlaceholderText"/>
            </w:rPr>
            <w:t>Click or tap here to enter text.</w:t>
          </w:r>
        </w:p>
      </w:docPartBody>
    </w:docPart>
    <w:docPart>
      <w:docPartPr>
        <w:name w:val="2F5AB65662844572BAC5170439C44CCC"/>
        <w:category>
          <w:name w:val="General"/>
          <w:gallery w:val="placeholder"/>
        </w:category>
        <w:types>
          <w:type w:val="bbPlcHdr"/>
        </w:types>
        <w:behaviors>
          <w:behavior w:val="content"/>
        </w:behaviors>
        <w:guid w:val="{3B8409F4-7339-499F-A0B8-12E82F3E3F04}"/>
      </w:docPartPr>
      <w:docPartBody>
        <w:p w:rsidR="00193851" w:rsidRDefault="00297BEA" w:rsidP="00297BEA">
          <w:pPr>
            <w:pStyle w:val="2F5AB65662844572BAC5170439C44CCC"/>
          </w:pPr>
          <w:r w:rsidRPr="0091209F">
            <w:rPr>
              <w:rStyle w:val="PlaceholderText"/>
            </w:rPr>
            <w:t>Click or tap here to enter text.</w:t>
          </w:r>
        </w:p>
      </w:docPartBody>
    </w:docPart>
    <w:docPart>
      <w:docPartPr>
        <w:name w:val="E6594BA8F5C840599AD99489E4E9FD67"/>
        <w:category>
          <w:name w:val="General"/>
          <w:gallery w:val="placeholder"/>
        </w:category>
        <w:types>
          <w:type w:val="bbPlcHdr"/>
        </w:types>
        <w:behaviors>
          <w:behavior w:val="content"/>
        </w:behaviors>
        <w:guid w:val="{3CB95777-09EF-42EB-B58F-E27C136B1E52}"/>
      </w:docPartPr>
      <w:docPartBody>
        <w:p w:rsidR="00193851" w:rsidRDefault="00297BEA" w:rsidP="00297BEA">
          <w:pPr>
            <w:pStyle w:val="E6594BA8F5C840599AD99489E4E9FD67"/>
          </w:pPr>
          <w:r w:rsidRPr="0091209F">
            <w:rPr>
              <w:rStyle w:val="PlaceholderText"/>
            </w:rPr>
            <w:t>Click or tap here to enter text.</w:t>
          </w:r>
        </w:p>
      </w:docPartBody>
    </w:docPart>
    <w:docPart>
      <w:docPartPr>
        <w:name w:val="78CC5E00BA0A42CCB228CC4E4ACB9F7E"/>
        <w:category>
          <w:name w:val="General"/>
          <w:gallery w:val="placeholder"/>
        </w:category>
        <w:types>
          <w:type w:val="bbPlcHdr"/>
        </w:types>
        <w:behaviors>
          <w:behavior w:val="content"/>
        </w:behaviors>
        <w:guid w:val="{DC765A97-0A2E-4A8C-A91D-550EAE13A131}"/>
      </w:docPartPr>
      <w:docPartBody>
        <w:p w:rsidR="00193851" w:rsidRDefault="00297BEA" w:rsidP="00297BEA">
          <w:pPr>
            <w:pStyle w:val="78CC5E00BA0A42CCB228CC4E4ACB9F7E"/>
          </w:pPr>
          <w:r w:rsidRPr="0091209F">
            <w:rPr>
              <w:rStyle w:val="PlaceholderText"/>
            </w:rPr>
            <w:t>Click or tap here to enter text.</w:t>
          </w:r>
        </w:p>
      </w:docPartBody>
    </w:docPart>
    <w:docPart>
      <w:docPartPr>
        <w:name w:val="F2FCE3E705694E10BE21740FD5B5FC04"/>
        <w:category>
          <w:name w:val="General"/>
          <w:gallery w:val="placeholder"/>
        </w:category>
        <w:types>
          <w:type w:val="bbPlcHdr"/>
        </w:types>
        <w:behaviors>
          <w:behavior w:val="content"/>
        </w:behaviors>
        <w:guid w:val="{E6BFA302-0A23-4B08-BA7E-769D80551B29}"/>
      </w:docPartPr>
      <w:docPartBody>
        <w:p w:rsidR="00193851" w:rsidRDefault="00297BEA" w:rsidP="00297BEA">
          <w:pPr>
            <w:pStyle w:val="F2FCE3E705694E10BE21740FD5B5FC04"/>
          </w:pPr>
          <w:r w:rsidRPr="00912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MyriadPro-Regular">
    <w:altName w:val="Yu Gothic"/>
    <w:panose1 w:val="00000000000000000000"/>
    <w:charset w:val="80"/>
    <w:family w:val="auto"/>
    <w:notTrueType/>
    <w:pitch w:val="default"/>
    <w:sig w:usb0="00000001" w:usb1="08070000" w:usb2="00000010" w:usb3="00000000" w:csb0="00020000" w:csb1="00000000"/>
  </w:font>
  <w:font w:name="AdvPS595D">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EC"/>
    <w:rsid w:val="00193851"/>
    <w:rsid w:val="001940FF"/>
    <w:rsid w:val="00297BEA"/>
    <w:rsid w:val="002F2307"/>
    <w:rsid w:val="003F169A"/>
    <w:rsid w:val="00444507"/>
    <w:rsid w:val="00596EFA"/>
    <w:rsid w:val="005E35E4"/>
    <w:rsid w:val="00600204"/>
    <w:rsid w:val="00672665"/>
    <w:rsid w:val="008749D1"/>
    <w:rsid w:val="008853A3"/>
    <w:rsid w:val="00904A31"/>
    <w:rsid w:val="009329EC"/>
    <w:rsid w:val="00934B2C"/>
    <w:rsid w:val="009E7715"/>
    <w:rsid w:val="00AD47AE"/>
    <w:rsid w:val="00AF06A4"/>
    <w:rsid w:val="00B57023"/>
    <w:rsid w:val="00B839A8"/>
    <w:rsid w:val="00C90EB5"/>
    <w:rsid w:val="00C9214D"/>
    <w:rsid w:val="00DB21FE"/>
    <w:rsid w:val="00E566CE"/>
    <w:rsid w:val="00F9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BEA"/>
    <w:rPr>
      <w:color w:val="808080"/>
    </w:rPr>
  </w:style>
  <w:style w:type="paragraph" w:customStyle="1" w:styleId="9E831C6219124C67AA50B577A7660463">
    <w:name w:val="9E831C6219124C67AA50B577A7660463"/>
    <w:rsid w:val="00AF06A4"/>
  </w:style>
  <w:style w:type="paragraph" w:customStyle="1" w:styleId="7BB344154F804812B27150D0D8420247">
    <w:name w:val="7BB344154F804812B27150D0D8420247"/>
    <w:rsid w:val="00AF06A4"/>
  </w:style>
  <w:style w:type="paragraph" w:customStyle="1" w:styleId="CCDA698F746F4B26A39F643B5A823333">
    <w:name w:val="CCDA698F746F4B26A39F643B5A823333"/>
    <w:rsid w:val="00DB21FE"/>
  </w:style>
  <w:style w:type="paragraph" w:customStyle="1" w:styleId="9B22A6F1AAE34C92892295C0CB3D02D9">
    <w:name w:val="9B22A6F1AAE34C92892295C0CB3D02D9"/>
    <w:rsid w:val="003F169A"/>
  </w:style>
  <w:style w:type="paragraph" w:customStyle="1" w:styleId="2F5AB65662844572BAC5170439C44CCC">
    <w:name w:val="2F5AB65662844572BAC5170439C44CCC"/>
    <w:rsid w:val="00297BEA"/>
    <w:rPr>
      <w:lang w:val="de-DE" w:eastAsia="de-DE"/>
    </w:rPr>
  </w:style>
  <w:style w:type="paragraph" w:customStyle="1" w:styleId="E6594BA8F5C840599AD99489E4E9FD67">
    <w:name w:val="E6594BA8F5C840599AD99489E4E9FD67"/>
    <w:rsid w:val="00297BEA"/>
    <w:rPr>
      <w:lang w:val="de-DE" w:eastAsia="de-DE"/>
    </w:rPr>
  </w:style>
  <w:style w:type="paragraph" w:customStyle="1" w:styleId="78CC5E00BA0A42CCB228CC4E4ACB9F7E">
    <w:name w:val="78CC5E00BA0A42CCB228CC4E4ACB9F7E"/>
    <w:rsid w:val="00297BEA"/>
    <w:rPr>
      <w:lang w:val="de-DE" w:eastAsia="de-DE"/>
    </w:rPr>
  </w:style>
  <w:style w:type="paragraph" w:customStyle="1" w:styleId="F2FCE3E705694E10BE21740FD5B5FC04">
    <w:name w:val="F2FCE3E705694E10BE21740FD5B5FC04"/>
    <w:rsid w:val="00297BEA"/>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D954E-2C9B-490B-BF27-C837EFBD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61772</Words>
  <Characters>389166</Characters>
  <Application>Microsoft Office Word</Application>
  <DocSecurity>0</DocSecurity>
  <Lines>3243</Lines>
  <Paragraphs>900</Paragraphs>
  <ScaleCrop>false</ScaleCrop>
  <HeadingPairs>
    <vt:vector size="2" baseType="variant">
      <vt:variant>
        <vt:lpstr>Title</vt:lpstr>
      </vt:variant>
      <vt:variant>
        <vt:i4>1</vt:i4>
      </vt:variant>
    </vt:vector>
  </HeadingPairs>
  <TitlesOfParts>
    <vt:vector size="1" baseType="lpstr">
      <vt:lpstr>Literature Review</vt:lpstr>
    </vt:vector>
  </TitlesOfParts>
  <Company>Institute of Genomics, University of Tartu</Company>
  <LinksUpToDate>false</LinksUpToDate>
  <CharactersWithSpaces>450038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Master Thesis</dc:subject>
  <dc:creator>Jennifer Neumaier</dc:creator>
  <cp:keywords/>
  <dc:description/>
  <cp:lastModifiedBy>Jennifer Neumaier</cp:lastModifiedBy>
  <cp:revision>817</cp:revision>
  <dcterms:created xsi:type="dcterms:W3CDTF">2022-01-21T23:04:00Z</dcterms:created>
  <dcterms:modified xsi:type="dcterms:W3CDTF">2022-02-21T09:09:00Z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ML_Benchmarking</vt:lpwstr>
  </property>
  <property fmtid="{D5CDD505-2E9C-101B-9397-08002B2CF9AE}" pid="3" name="CitaviDocumentProperty_0">
    <vt:lpwstr>9563ff4a-b601-4e5c-b658-cdca4023c4db</vt:lpwstr>
  </property>
  <property fmtid="{D5CDD505-2E9C-101B-9397-08002B2CF9AE}" pid="4" name="CitaviDocumentProperty_6">
    <vt:lpwstr>True</vt:lpwstr>
  </property>
  <property fmtid="{D5CDD505-2E9C-101B-9397-08002B2CF9AE}" pid="5" name="CitaviDocumentProperty_1">
    <vt:lpwstr>6.11.0.0</vt:lpwstr>
  </property>
  <property fmtid="{D5CDD505-2E9C-101B-9397-08002B2CF9AE}" pid="6" name="CitaviDocumentProperty_8">
    <vt:lpwstr>CloudProjectKey=x2ldzvta4sr3vg5knvre1lkmyxxi58cru11e0ryz; ProjectName=ML_Benchmarking</vt:lpwstr>
  </property>
</Properties>
</file>